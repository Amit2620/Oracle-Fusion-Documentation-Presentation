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lsm" ContentType="application/vnd.ms-excel.sheet.macroEnabled.12"/>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Settings.xml" ContentType="application/vnd.openxmlformats-officedocument.wordprocessingml.webSettings+xml"/>
  <Override PartName="/customXml/itemProps3.xml" ContentType="application/vnd.openxmlformats-officedocument.customXmlProperties+xml"/>
  <Override PartName="/word/people.xml" ContentType="application/vnd.openxmlformats-officedocument.wordprocessingml.people+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98B16" w14:textId="77777777" w:rsidR="008C6941" w:rsidRPr="00A22B16" w:rsidRDefault="008C6941" w:rsidP="00530CF0">
      <w:pPr>
        <w:pStyle w:val="TitleBar"/>
        <w:ind w:left="0"/>
        <w:rPr>
          <w:rFonts w:ascii="Georgia" w:hAnsi="Georgia"/>
        </w:rPr>
      </w:pPr>
      <w:bookmarkStart w:id="0" w:name="_Toc445876245"/>
    </w:p>
    <w:p w14:paraId="1C6F08B5" w14:textId="08BD5691" w:rsidR="008C6941" w:rsidRPr="00A22B16" w:rsidRDefault="00A22B16">
      <w:pPr>
        <w:pStyle w:val="Title-Major"/>
        <w:rPr>
          <w:rFonts w:ascii="Georgia" w:hAnsi="Georgia"/>
        </w:rPr>
      </w:pPr>
      <w:bookmarkStart w:id="1" w:name="DocTitle"/>
      <w:r w:rsidRPr="00A22B16">
        <w:rPr>
          <w:rFonts w:ascii="Georgia" w:hAnsi="Georgia"/>
        </w:rPr>
        <w:t>DS</w:t>
      </w:r>
      <w:r w:rsidR="008C6941" w:rsidRPr="00A22B16">
        <w:rPr>
          <w:rFonts w:ascii="Georgia" w:hAnsi="Georgia"/>
        </w:rPr>
        <w:t>.1</w:t>
      </w:r>
      <w:r w:rsidRPr="00A22B16">
        <w:rPr>
          <w:rFonts w:ascii="Georgia" w:hAnsi="Georgia"/>
        </w:rPr>
        <w:t>4</w:t>
      </w:r>
      <w:r w:rsidR="008C6941" w:rsidRPr="00A22B16">
        <w:rPr>
          <w:rFonts w:ascii="Georgia" w:hAnsi="Georgia"/>
        </w:rPr>
        <w:t xml:space="preserve">0 </w:t>
      </w:r>
      <w:r w:rsidR="00BE7942">
        <w:rPr>
          <w:rFonts w:ascii="Georgia" w:hAnsi="Georgia"/>
        </w:rPr>
        <w:t>Integration Design</w:t>
      </w:r>
      <w:r w:rsidR="008C6941" w:rsidRPr="00A22B16">
        <w:rPr>
          <w:rFonts w:ascii="Georgia" w:hAnsi="Georgia"/>
        </w:rPr>
        <w:t xml:space="preserve"> Specification</w:t>
      </w:r>
      <w:bookmarkStart w:id="2" w:name="TitleEnd"/>
      <w:bookmarkEnd w:id="1"/>
      <w:bookmarkEnd w:id="2"/>
    </w:p>
    <w:p w14:paraId="6AADBBC0" w14:textId="6BC1152C" w:rsidR="00E8750A" w:rsidRPr="00A22B16" w:rsidRDefault="00F36439" w:rsidP="00D66DB3">
      <w:pPr>
        <w:pStyle w:val="BodyText"/>
        <w:rPr>
          <w:rStyle w:val="HighlightedVariable"/>
          <w:rFonts w:ascii="Georgia" w:hAnsi="Georgia"/>
          <w:sz w:val="48"/>
        </w:rPr>
      </w:pPr>
      <w:r w:rsidRPr="00A22B16">
        <w:rPr>
          <w:rStyle w:val="HighlightedVariable"/>
          <w:rFonts w:ascii="Georgia" w:hAnsi="Georgia"/>
          <w:noProof/>
          <w:sz w:val="48"/>
        </w:rPr>
        <w:drawing>
          <wp:inline distT="0" distB="0" distL="0" distR="0" wp14:anchorId="767CF0B8" wp14:editId="267F289A">
            <wp:extent cx="1228725" cy="800100"/>
            <wp:effectExtent l="0" t="0" r="9525" b="0"/>
            <wp:docPr id="14" name="Picture 14" descr="For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rt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8725" cy="800100"/>
                    </a:xfrm>
                    <a:prstGeom prst="rect">
                      <a:avLst/>
                    </a:prstGeom>
                    <a:noFill/>
                    <a:ln>
                      <a:noFill/>
                    </a:ln>
                  </pic:spPr>
                </pic:pic>
              </a:graphicData>
            </a:graphic>
          </wp:inline>
        </w:drawing>
      </w:r>
    </w:p>
    <w:p w14:paraId="2608B734" w14:textId="5F5DAD1B" w:rsidR="002E715A" w:rsidRPr="00A22B16" w:rsidRDefault="00AC0258" w:rsidP="002E715A">
      <w:pPr>
        <w:pStyle w:val="BodyText"/>
        <w:rPr>
          <w:rStyle w:val="HighlightedVariable"/>
          <w:rFonts w:ascii="Georgia" w:hAnsi="Georgia"/>
          <w:sz w:val="48"/>
          <w:lang w:val="fr-FR"/>
        </w:rPr>
      </w:pPr>
      <w:r>
        <w:rPr>
          <w:rStyle w:val="HighlightedVariable"/>
          <w:rFonts w:ascii="Georgia" w:hAnsi="Georgia"/>
          <w:sz w:val="48"/>
          <w:lang w:val="fr-FR"/>
        </w:rPr>
        <w:t>HIS</w:t>
      </w:r>
      <w:r w:rsidR="0015471D">
        <w:rPr>
          <w:rStyle w:val="HighlightedVariable"/>
          <w:rFonts w:ascii="Georgia" w:hAnsi="Georgia"/>
          <w:sz w:val="48"/>
          <w:lang w:val="fr-FR"/>
        </w:rPr>
        <w:t xml:space="preserve"> to</w:t>
      </w:r>
      <w:r w:rsidR="00A35DD3" w:rsidRPr="00A22B16">
        <w:rPr>
          <w:rStyle w:val="HighlightedVariable"/>
          <w:rFonts w:ascii="Georgia" w:hAnsi="Georgia"/>
          <w:sz w:val="48"/>
          <w:lang w:val="fr-FR"/>
        </w:rPr>
        <w:t xml:space="preserve"> </w:t>
      </w:r>
      <w:r>
        <w:rPr>
          <w:rStyle w:val="HighlightedVariable"/>
          <w:rFonts w:ascii="Georgia" w:hAnsi="Georgia"/>
          <w:sz w:val="48"/>
          <w:lang w:val="fr-FR"/>
        </w:rPr>
        <w:t>Fusion</w:t>
      </w:r>
      <w:r w:rsidR="0015471D">
        <w:rPr>
          <w:rStyle w:val="HighlightedVariable"/>
          <w:rFonts w:ascii="Georgia" w:hAnsi="Georgia"/>
          <w:sz w:val="48"/>
          <w:lang w:val="fr-FR"/>
        </w:rPr>
        <w:t xml:space="preserve"> </w:t>
      </w:r>
      <w:r w:rsidR="005E633D">
        <w:rPr>
          <w:rStyle w:val="HighlightedVariable"/>
          <w:rFonts w:ascii="Georgia" w:hAnsi="Georgia"/>
          <w:sz w:val="48"/>
          <w:lang w:val="fr-FR"/>
        </w:rPr>
        <w:t>Lot Amendment</w:t>
      </w:r>
      <w:r w:rsidR="005A4504">
        <w:rPr>
          <w:rStyle w:val="HighlightedVariable"/>
          <w:rFonts w:ascii="Georgia" w:hAnsi="Georgia"/>
          <w:sz w:val="48"/>
          <w:lang w:val="fr-FR"/>
        </w:rPr>
        <w:t xml:space="preserve"> </w:t>
      </w:r>
      <w:r w:rsidR="0015471D">
        <w:rPr>
          <w:rStyle w:val="HighlightedVariable"/>
          <w:rFonts w:ascii="Georgia" w:hAnsi="Georgia"/>
          <w:sz w:val="48"/>
          <w:lang w:val="fr-FR"/>
        </w:rPr>
        <w:t>Integration</w:t>
      </w:r>
    </w:p>
    <w:p w14:paraId="528F2D2C" w14:textId="35876AC2" w:rsidR="008C6941" w:rsidRPr="00A22B16" w:rsidRDefault="00AC0258">
      <w:pPr>
        <w:pStyle w:val="BodyText"/>
        <w:rPr>
          <w:rFonts w:ascii="Georgia" w:hAnsi="Georgia"/>
          <w:lang w:val="fr-FR"/>
        </w:rPr>
      </w:pPr>
      <w:r>
        <w:rPr>
          <w:rStyle w:val="HighlightedVariable"/>
          <w:rFonts w:ascii="Georgia" w:hAnsi="Georgia"/>
          <w:sz w:val="48"/>
          <w:lang w:val="fr-FR"/>
        </w:rPr>
        <w:t>SCM</w:t>
      </w:r>
      <w:r w:rsidR="0029092F">
        <w:rPr>
          <w:rStyle w:val="HighlightedVariable"/>
          <w:rFonts w:ascii="Georgia" w:hAnsi="Georgia"/>
          <w:sz w:val="48"/>
          <w:lang w:val="fr-FR"/>
        </w:rPr>
        <w:t>_RICE_0</w:t>
      </w:r>
      <w:r>
        <w:rPr>
          <w:rStyle w:val="HighlightedVariable"/>
          <w:rFonts w:ascii="Georgia" w:hAnsi="Georgia"/>
          <w:sz w:val="48"/>
          <w:lang w:val="fr-FR"/>
        </w:rPr>
        <w:t>04</w:t>
      </w:r>
    </w:p>
    <w:p w14:paraId="59C4CA73" w14:textId="424EAAA0" w:rsidR="002E715A" w:rsidRPr="00A22B16" w:rsidRDefault="002E715A" w:rsidP="002E715A">
      <w:pPr>
        <w:pStyle w:val="BodyText"/>
        <w:tabs>
          <w:tab w:val="left" w:pos="4320"/>
        </w:tabs>
        <w:spacing w:after="0"/>
        <w:rPr>
          <w:rFonts w:ascii="Georgia" w:hAnsi="Georgia"/>
        </w:rPr>
      </w:pPr>
      <w:r w:rsidRPr="00A22B16">
        <w:rPr>
          <w:rFonts w:ascii="Georgia" w:hAnsi="Georgia"/>
        </w:rPr>
        <w:t>Author:</w:t>
      </w:r>
      <w:r w:rsidRPr="00A22B16">
        <w:rPr>
          <w:rFonts w:ascii="Georgia" w:hAnsi="Georgia"/>
        </w:rPr>
        <w:tab/>
      </w:r>
      <w:r w:rsidR="00AC0258">
        <w:rPr>
          <w:rFonts w:ascii="Georgia" w:hAnsi="Georgia"/>
        </w:rPr>
        <w:t>Pranjul Garg</w:t>
      </w:r>
    </w:p>
    <w:p w14:paraId="6D9772F8" w14:textId="1D3CD821" w:rsidR="002E715A" w:rsidRPr="00A22B16" w:rsidRDefault="002E715A" w:rsidP="002E715A">
      <w:pPr>
        <w:pStyle w:val="BodyText"/>
        <w:tabs>
          <w:tab w:val="left" w:pos="4320"/>
        </w:tabs>
        <w:spacing w:after="0"/>
        <w:rPr>
          <w:rFonts w:ascii="Georgia" w:hAnsi="Georgia"/>
        </w:rPr>
      </w:pPr>
      <w:r w:rsidRPr="00A22B16">
        <w:rPr>
          <w:rFonts w:ascii="Georgia" w:hAnsi="Georgia"/>
        </w:rPr>
        <w:t>Creation Date:</w:t>
      </w:r>
      <w:r w:rsidRPr="00A22B16">
        <w:rPr>
          <w:rFonts w:ascii="Georgia" w:hAnsi="Georgia"/>
        </w:rPr>
        <w:tab/>
      </w:r>
      <w:r w:rsidR="00AC0258">
        <w:rPr>
          <w:rFonts w:ascii="Georgia" w:hAnsi="Georgia"/>
        </w:rPr>
        <w:t>Apr</w:t>
      </w:r>
      <w:r w:rsidR="0029092F">
        <w:rPr>
          <w:rFonts w:ascii="Georgia" w:hAnsi="Georgia"/>
        </w:rPr>
        <w:t xml:space="preserve"> </w:t>
      </w:r>
      <w:r w:rsidR="00AC0258">
        <w:rPr>
          <w:rFonts w:ascii="Georgia" w:hAnsi="Georgia"/>
        </w:rPr>
        <w:t>25</w:t>
      </w:r>
      <w:r w:rsidR="00360CD7" w:rsidRPr="00A22B16">
        <w:rPr>
          <w:rFonts w:ascii="Georgia" w:hAnsi="Georgia"/>
        </w:rPr>
        <w:t>,</w:t>
      </w:r>
      <w:r w:rsidR="0089481C" w:rsidRPr="00A22B16">
        <w:rPr>
          <w:rFonts w:ascii="Georgia" w:hAnsi="Georgia"/>
        </w:rPr>
        <w:t xml:space="preserve"> </w:t>
      </w:r>
      <w:r w:rsidR="00360CD7" w:rsidRPr="00A22B16">
        <w:rPr>
          <w:rFonts w:ascii="Georgia" w:hAnsi="Georgia"/>
        </w:rPr>
        <w:t>20</w:t>
      </w:r>
      <w:r w:rsidR="00A35DD3" w:rsidRPr="00A22B16">
        <w:rPr>
          <w:rFonts w:ascii="Georgia" w:hAnsi="Georgia"/>
        </w:rPr>
        <w:t>2</w:t>
      </w:r>
      <w:r w:rsidR="00AC0258">
        <w:rPr>
          <w:rFonts w:ascii="Georgia" w:hAnsi="Georgia"/>
        </w:rPr>
        <w:t>2</w:t>
      </w:r>
    </w:p>
    <w:p w14:paraId="66228216" w14:textId="1642D545" w:rsidR="00E7334C" w:rsidRPr="00A22B16" w:rsidRDefault="008F1E2A" w:rsidP="00E7334C">
      <w:pPr>
        <w:pStyle w:val="BodyText"/>
        <w:tabs>
          <w:tab w:val="left" w:pos="4320"/>
        </w:tabs>
        <w:spacing w:after="0"/>
        <w:rPr>
          <w:rFonts w:ascii="Georgia" w:hAnsi="Georgia"/>
        </w:rPr>
      </w:pPr>
      <w:r w:rsidRPr="00A22B16">
        <w:rPr>
          <w:rFonts w:ascii="Georgia" w:hAnsi="Georgia"/>
        </w:rPr>
        <w:t>Last Updated:</w:t>
      </w:r>
      <w:r w:rsidRPr="00A22B16">
        <w:rPr>
          <w:rFonts w:ascii="Georgia" w:hAnsi="Georgia"/>
        </w:rPr>
        <w:tab/>
      </w:r>
      <w:r w:rsidR="0013319A">
        <w:rPr>
          <w:rFonts w:ascii="Georgia" w:hAnsi="Georgia"/>
        </w:rPr>
        <w:t>Jun</w:t>
      </w:r>
      <w:r w:rsidR="00AC0258">
        <w:rPr>
          <w:rFonts w:ascii="Georgia" w:hAnsi="Georgia"/>
        </w:rPr>
        <w:t xml:space="preserve"> </w:t>
      </w:r>
      <w:r w:rsidR="0013319A">
        <w:rPr>
          <w:rFonts w:ascii="Georgia" w:hAnsi="Georgia"/>
        </w:rPr>
        <w:t>15</w:t>
      </w:r>
      <w:r w:rsidR="00E7334C" w:rsidRPr="00A22B16">
        <w:rPr>
          <w:rFonts w:ascii="Georgia" w:hAnsi="Georgia"/>
        </w:rPr>
        <w:t>,</w:t>
      </w:r>
      <w:r w:rsidR="0089481C" w:rsidRPr="00A22B16">
        <w:rPr>
          <w:rFonts w:ascii="Georgia" w:hAnsi="Georgia"/>
        </w:rPr>
        <w:t xml:space="preserve"> </w:t>
      </w:r>
      <w:r w:rsidR="008064D6" w:rsidRPr="00A22B16">
        <w:rPr>
          <w:rFonts w:ascii="Georgia" w:hAnsi="Georgia"/>
        </w:rPr>
        <w:t>202</w:t>
      </w:r>
      <w:r w:rsidR="0013319A">
        <w:rPr>
          <w:rFonts w:ascii="Georgia" w:hAnsi="Georgia"/>
        </w:rPr>
        <w:t>3</w:t>
      </w:r>
    </w:p>
    <w:p w14:paraId="54E578B5" w14:textId="26D96CF6" w:rsidR="002E715A" w:rsidRPr="00A22B16" w:rsidRDefault="00932786" w:rsidP="002E715A">
      <w:pPr>
        <w:pStyle w:val="BodyText"/>
        <w:tabs>
          <w:tab w:val="left" w:pos="4320"/>
        </w:tabs>
        <w:spacing w:after="0"/>
        <w:rPr>
          <w:rFonts w:ascii="Georgia" w:hAnsi="Georgia"/>
        </w:rPr>
      </w:pPr>
      <w:r w:rsidRPr="00A22B16">
        <w:rPr>
          <w:rFonts w:ascii="Georgia" w:hAnsi="Georgia"/>
        </w:rPr>
        <w:t>Version:</w:t>
      </w:r>
      <w:r w:rsidRPr="00A22B16">
        <w:rPr>
          <w:rFonts w:ascii="Georgia" w:hAnsi="Georgia"/>
        </w:rPr>
        <w:tab/>
      </w:r>
      <w:r w:rsidR="0013319A">
        <w:rPr>
          <w:rFonts w:ascii="Georgia" w:hAnsi="Georgia"/>
        </w:rPr>
        <w:t>2</w:t>
      </w:r>
      <w:r w:rsidR="008064D6" w:rsidRPr="00A22B16">
        <w:rPr>
          <w:rFonts w:ascii="Georgia" w:hAnsi="Georgia"/>
        </w:rPr>
        <w:t>.</w:t>
      </w:r>
      <w:r w:rsidR="002A0BF8">
        <w:rPr>
          <w:rFonts w:ascii="Georgia" w:hAnsi="Georgia"/>
        </w:rPr>
        <w:t>0</w:t>
      </w:r>
    </w:p>
    <w:p w14:paraId="0254951E" w14:textId="77777777" w:rsidR="008C6941" w:rsidRPr="00A22B16" w:rsidRDefault="008C6941">
      <w:pPr>
        <w:pStyle w:val="BodyText"/>
        <w:tabs>
          <w:tab w:val="left" w:pos="4230"/>
        </w:tabs>
        <w:spacing w:after="0"/>
        <w:rPr>
          <w:rFonts w:ascii="Georgia" w:hAnsi="Georgia"/>
        </w:rPr>
      </w:pPr>
    </w:p>
    <w:p w14:paraId="01E95FD1" w14:textId="77777777" w:rsidR="008C6941" w:rsidRPr="00A22B16" w:rsidRDefault="008C6941">
      <w:pPr>
        <w:pStyle w:val="BodyText"/>
        <w:tabs>
          <w:tab w:val="left" w:pos="4320"/>
        </w:tabs>
        <w:rPr>
          <w:rFonts w:ascii="Georgia" w:hAnsi="Georgia"/>
        </w:rPr>
      </w:pPr>
      <w:r w:rsidRPr="00A22B16">
        <w:rPr>
          <w:rFonts w:ascii="Georgia" w:hAnsi="Georgia"/>
          <w:b/>
        </w:rPr>
        <w:t>Approvals:</w:t>
      </w:r>
    </w:p>
    <w:tbl>
      <w:tblPr>
        <w:tblW w:w="0" w:type="auto"/>
        <w:tblInd w:w="1440" w:type="dxa"/>
        <w:tblLayout w:type="fixed"/>
        <w:tblLook w:val="0000" w:firstRow="0" w:lastRow="0" w:firstColumn="0" w:lastColumn="0" w:noHBand="0" w:noVBand="0"/>
      </w:tblPr>
      <w:tblGrid>
        <w:gridCol w:w="2718"/>
        <w:gridCol w:w="5040"/>
      </w:tblGrid>
      <w:tr w:rsidR="008C6941" w:rsidRPr="00A22B16" w14:paraId="07ED2894" w14:textId="77777777" w:rsidTr="004C2853">
        <w:tc>
          <w:tcPr>
            <w:tcW w:w="2718" w:type="dxa"/>
          </w:tcPr>
          <w:p w14:paraId="710D8614" w14:textId="77777777" w:rsidR="008C6941" w:rsidRPr="00A22B16" w:rsidRDefault="008C6941">
            <w:pPr>
              <w:spacing w:before="360"/>
              <w:rPr>
                <w:rFonts w:ascii="Georgia" w:hAnsi="Georgia"/>
                <w:sz w:val="18"/>
              </w:rPr>
            </w:pPr>
            <w:r w:rsidRPr="00A22B16">
              <w:rPr>
                <w:rStyle w:val="HighlightedVariable"/>
                <w:rFonts w:ascii="Georgia" w:hAnsi="Georgia"/>
              </w:rPr>
              <w:t>&lt;Approver 1&gt;</w:t>
            </w:r>
          </w:p>
        </w:tc>
        <w:tc>
          <w:tcPr>
            <w:tcW w:w="5040" w:type="dxa"/>
            <w:tcBorders>
              <w:bottom w:val="single" w:sz="6" w:space="0" w:color="auto"/>
            </w:tcBorders>
          </w:tcPr>
          <w:p w14:paraId="2EDDA419" w14:textId="6E2B7586" w:rsidR="008C6941" w:rsidRPr="00A22B16" w:rsidRDefault="00BE7942">
            <w:pPr>
              <w:spacing w:before="360"/>
              <w:rPr>
                <w:rFonts w:ascii="Georgia" w:hAnsi="Georgia"/>
              </w:rPr>
            </w:pPr>
            <w:r>
              <w:rPr>
                <w:rFonts w:ascii="Georgia" w:hAnsi="Georgia"/>
              </w:rPr>
              <w:t>&lt;Rakesh Khanna / Naushad / Amit&gt;</w:t>
            </w:r>
          </w:p>
        </w:tc>
      </w:tr>
      <w:tr w:rsidR="008C6941" w:rsidRPr="00A22B16" w14:paraId="20215074" w14:textId="77777777" w:rsidTr="004C2853">
        <w:tc>
          <w:tcPr>
            <w:tcW w:w="2718" w:type="dxa"/>
          </w:tcPr>
          <w:p w14:paraId="303A72E9" w14:textId="77777777" w:rsidR="008C6941" w:rsidRPr="00A22B16" w:rsidRDefault="008C6941">
            <w:pPr>
              <w:spacing w:before="360"/>
              <w:rPr>
                <w:rFonts w:ascii="Georgia" w:hAnsi="Georgia"/>
                <w:sz w:val="18"/>
              </w:rPr>
            </w:pPr>
            <w:r w:rsidRPr="00A22B16">
              <w:rPr>
                <w:rStyle w:val="HighlightedVariable"/>
                <w:rFonts w:ascii="Georgia" w:hAnsi="Georgia"/>
              </w:rPr>
              <w:t>&lt;Approver 2&gt;</w:t>
            </w:r>
          </w:p>
        </w:tc>
        <w:tc>
          <w:tcPr>
            <w:tcW w:w="5040" w:type="dxa"/>
            <w:tcBorders>
              <w:top w:val="single" w:sz="6" w:space="0" w:color="auto"/>
              <w:bottom w:val="single" w:sz="6" w:space="0" w:color="auto"/>
            </w:tcBorders>
          </w:tcPr>
          <w:p w14:paraId="4D571083" w14:textId="7C222D8A" w:rsidR="008C6941" w:rsidRPr="00A22B16" w:rsidRDefault="00BE7942">
            <w:pPr>
              <w:spacing w:before="360"/>
              <w:rPr>
                <w:rFonts w:ascii="Georgia" w:hAnsi="Georgia"/>
              </w:rPr>
            </w:pPr>
            <w:r>
              <w:rPr>
                <w:rFonts w:ascii="Georgia" w:hAnsi="Georgia"/>
              </w:rPr>
              <w:t>&lt;Business Owner&gt;</w:t>
            </w:r>
          </w:p>
        </w:tc>
      </w:tr>
    </w:tbl>
    <w:p w14:paraId="391823F8" w14:textId="6674598F" w:rsidR="008C6941" w:rsidRPr="00A22B16" w:rsidRDefault="004964C8" w:rsidP="00E8750A">
      <w:pPr>
        <w:pStyle w:val="BodyText"/>
        <w:framePr w:w="10138" w:hSpace="187" w:wrap="auto" w:vAnchor="page" w:hAnchor="page" w:x="1101" w:y="13276"/>
        <w:tabs>
          <w:tab w:val="right" w:pos="9360"/>
          <w:tab w:val="right" w:pos="10080"/>
        </w:tabs>
        <w:spacing w:after="0"/>
        <w:ind w:right="-30"/>
        <w:rPr>
          <w:rFonts w:ascii="Georgia" w:hAnsi="Georgia"/>
        </w:rPr>
      </w:pPr>
      <w:r w:rsidRPr="00A22B16">
        <w:rPr>
          <w:rFonts w:ascii="Georgia" w:hAnsi="Georgia"/>
        </w:rPr>
        <w:fldChar w:fldCharType="begin"/>
      </w:r>
      <w:r w:rsidRPr="00A22B16">
        <w:rPr>
          <w:rFonts w:ascii="Georgia" w:hAnsi="Georgia"/>
        </w:rPr>
        <w:instrText xml:space="preserve">autotext "PIC Oracle Logo" \* Mergeformat </w:instrText>
      </w:r>
      <w:r w:rsidRPr="00A22B16">
        <w:rPr>
          <w:rFonts w:ascii="Georgia" w:hAnsi="Georgia"/>
        </w:rPr>
        <w:fldChar w:fldCharType="separate"/>
      </w:r>
      <w:r w:rsidR="008C6941" w:rsidRPr="00A22B16">
        <w:rPr>
          <w:rFonts w:ascii="Georgia" w:hAnsi="Georgia"/>
        </w:rPr>
        <w:t xml:space="preserve"> </w:t>
      </w:r>
      <w:r w:rsidRPr="00A22B16">
        <w:rPr>
          <w:rFonts w:ascii="Georgia" w:hAnsi="Georgia"/>
        </w:rPr>
        <w:fldChar w:fldCharType="end"/>
      </w:r>
    </w:p>
    <w:p w14:paraId="6E28B2EA" w14:textId="77777777" w:rsidR="008C6941" w:rsidRPr="00A22B16" w:rsidRDefault="008C6941">
      <w:pPr>
        <w:rPr>
          <w:rFonts w:ascii="Georgia" w:hAnsi="Georgia"/>
          <w:sz w:val="2"/>
        </w:rPr>
      </w:pPr>
    </w:p>
    <w:p w14:paraId="2A64A256" w14:textId="77777777" w:rsidR="008C6941" w:rsidRPr="00A22B16" w:rsidRDefault="008C6941">
      <w:pPr>
        <w:pStyle w:val="Heading1"/>
        <w:rPr>
          <w:rFonts w:ascii="Georgia" w:hAnsi="Georgia"/>
        </w:rPr>
      </w:pPr>
      <w:bookmarkStart w:id="3" w:name="_Toc103893706"/>
      <w:r w:rsidRPr="00A22B16">
        <w:rPr>
          <w:rFonts w:ascii="Georgia" w:hAnsi="Georgia"/>
        </w:rPr>
        <w:lastRenderedPageBreak/>
        <w:t>Document Control</w:t>
      </w:r>
      <w:bookmarkEnd w:id="3"/>
    </w:p>
    <w:p w14:paraId="71B4834C" w14:textId="77777777" w:rsidR="008C6941" w:rsidRPr="00A22B16" w:rsidRDefault="008C6941">
      <w:pPr>
        <w:pStyle w:val="Heading2"/>
        <w:rPr>
          <w:rFonts w:ascii="Georgia" w:hAnsi="Georgia"/>
        </w:rPr>
      </w:pPr>
      <w:bookmarkStart w:id="4" w:name="_Toc103893707"/>
      <w:r w:rsidRPr="00A22B16">
        <w:rPr>
          <w:rFonts w:ascii="Georgia" w:hAnsi="Georgia"/>
        </w:rPr>
        <w:t>Change Record</w:t>
      </w:r>
      <w:bookmarkEnd w:id="4"/>
    </w:p>
    <w:p w14:paraId="351DF472" w14:textId="77777777" w:rsidR="002E715A" w:rsidRPr="00A22B16" w:rsidRDefault="002E715A" w:rsidP="002E715A">
      <w:pPr>
        <w:pStyle w:val="BodyText"/>
        <w:rPr>
          <w:rFonts w:ascii="Georgia" w:hAnsi="Georgia"/>
        </w:rPr>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266"/>
        <w:gridCol w:w="1980"/>
        <w:gridCol w:w="990"/>
        <w:gridCol w:w="3420"/>
      </w:tblGrid>
      <w:tr w:rsidR="002E715A" w:rsidRPr="00A22B16" w14:paraId="5AFB5F42" w14:textId="77777777" w:rsidTr="00E8750A">
        <w:trPr>
          <w:cantSplit/>
          <w:tblHeader/>
        </w:trPr>
        <w:tc>
          <w:tcPr>
            <w:tcW w:w="1266" w:type="dxa"/>
            <w:tcBorders>
              <w:top w:val="single" w:sz="12" w:space="0" w:color="000000"/>
              <w:bottom w:val="single" w:sz="6" w:space="0" w:color="000000"/>
              <w:right w:val="nil"/>
            </w:tcBorders>
            <w:shd w:val="clear" w:color="000000" w:fill="E6E6E6"/>
          </w:tcPr>
          <w:p w14:paraId="59377A60" w14:textId="77777777" w:rsidR="002E715A" w:rsidRPr="00A22B16" w:rsidRDefault="002E715A" w:rsidP="007D4E4D">
            <w:pPr>
              <w:pStyle w:val="TableHeading"/>
              <w:rPr>
                <w:rFonts w:ascii="Georgia" w:hAnsi="Georgia"/>
              </w:rPr>
            </w:pPr>
            <w:r w:rsidRPr="00A22B16">
              <w:rPr>
                <w:rFonts w:ascii="Georgia" w:hAnsi="Georgia"/>
              </w:rPr>
              <w:t>Date</w:t>
            </w:r>
          </w:p>
        </w:tc>
        <w:tc>
          <w:tcPr>
            <w:tcW w:w="1980" w:type="dxa"/>
            <w:tcBorders>
              <w:top w:val="single" w:sz="12" w:space="0" w:color="000000"/>
              <w:left w:val="nil"/>
              <w:bottom w:val="single" w:sz="6" w:space="0" w:color="000000"/>
              <w:right w:val="nil"/>
            </w:tcBorders>
            <w:shd w:val="clear" w:color="000000" w:fill="E6E6E6"/>
          </w:tcPr>
          <w:p w14:paraId="405EA139" w14:textId="77777777" w:rsidR="002E715A" w:rsidRPr="00A22B16" w:rsidRDefault="002E715A" w:rsidP="007D4E4D">
            <w:pPr>
              <w:pStyle w:val="TableHeading"/>
              <w:rPr>
                <w:rFonts w:ascii="Georgia" w:hAnsi="Georgia"/>
              </w:rPr>
            </w:pPr>
            <w:r w:rsidRPr="00A22B16">
              <w:rPr>
                <w:rFonts w:ascii="Georgia" w:hAnsi="Georgia"/>
              </w:rPr>
              <w:t>Author</w:t>
            </w:r>
          </w:p>
        </w:tc>
        <w:tc>
          <w:tcPr>
            <w:tcW w:w="990" w:type="dxa"/>
            <w:tcBorders>
              <w:top w:val="single" w:sz="12" w:space="0" w:color="000000"/>
              <w:left w:val="nil"/>
              <w:bottom w:val="single" w:sz="6" w:space="0" w:color="000000"/>
              <w:right w:val="nil"/>
            </w:tcBorders>
            <w:shd w:val="clear" w:color="000000" w:fill="E6E6E6"/>
          </w:tcPr>
          <w:p w14:paraId="095BD436" w14:textId="77777777" w:rsidR="002E715A" w:rsidRPr="00A22B16" w:rsidRDefault="002E715A" w:rsidP="007D4E4D">
            <w:pPr>
              <w:pStyle w:val="TableHeading"/>
              <w:rPr>
                <w:rFonts w:ascii="Georgia" w:hAnsi="Georgia"/>
              </w:rPr>
            </w:pPr>
            <w:r w:rsidRPr="00A22B16">
              <w:rPr>
                <w:rFonts w:ascii="Georgia" w:hAnsi="Georgia"/>
              </w:rPr>
              <w:t>Version</w:t>
            </w:r>
          </w:p>
        </w:tc>
        <w:tc>
          <w:tcPr>
            <w:tcW w:w="3420" w:type="dxa"/>
            <w:tcBorders>
              <w:top w:val="single" w:sz="12" w:space="0" w:color="000000"/>
              <w:left w:val="nil"/>
              <w:bottom w:val="single" w:sz="6" w:space="0" w:color="000000"/>
            </w:tcBorders>
            <w:shd w:val="clear" w:color="000000" w:fill="E6E6E6"/>
          </w:tcPr>
          <w:p w14:paraId="22E8E08E" w14:textId="77777777" w:rsidR="002E715A" w:rsidRPr="00A22B16" w:rsidRDefault="002E715A" w:rsidP="007D4E4D">
            <w:pPr>
              <w:pStyle w:val="TableHeading"/>
              <w:rPr>
                <w:rFonts w:ascii="Georgia" w:hAnsi="Georgia"/>
              </w:rPr>
            </w:pPr>
            <w:r w:rsidRPr="00A22B16">
              <w:rPr>
                <w:rFonts w:ascii="Georgia" w:hAnsi="Georgia"/>
              </w:rPr>
              <w:t>Change Reference</w:t>
            </w:r>
          </w:p>
        </w:tc>
      </w:tr>
      <w:tr w:rsidR="002E715A" w:rsidRPr="00A22B16" w14:paraId="68740F78" w14:textId="77777777" w:rsidTr="00E8750A">
        <w:trPr>
          <w:cantSplit/>
        </w:trPr>
        <w:tc>
          <w:tcPr>
            <w:tcW w:w="1266" w:type="dxa"/>
            <w:tcBorders>
              <w:top w:val="single" w:sz="6" w:space="0" w:color="000000"/>
              <w:bottom w:val="single" w:sz="6" w:space="0" w:color="000000"/>
            </w:tcBorders>
            <w:shd w:val="clear" w:color="000000" w:fill="FFFFFF"/>
          </w:tcPr>
          <w:p w14:paraId="78823F3D" w14:textId="482ECFF5" w:rsidR="002E715A" w:rsidRPr="00A22B16" w:rsidRDefault="00AC0258" w:rsidP="007D4E4D">
            <w:pPr>
              <w:pStyle w:val="TableText"/>
              <w:rPr>
                <w:rFonts w:ascii="Georgia" w:hAnsi="Georgia"/>
              </w:rPr>
            </w:pPr>
            <w:r>
              <w:rPr>
                <w:rFonts w:ascii="Georgia" w:hAnsi="Georgia"/>
              </w:rPr>
              <w:t>25-Apr-2022</w:t>
            </w:r>
          </w:p>
        </w:tc>
        <w:tc>
          <w:tcPr>
            <w:tcW w:w="1980" w:type="dxa"/>
            <w:tcBorders>
              <w:top w:val="single" w:sz="6" w:space="0" w:color="000000"/>
              <w:bottom w:val="single" w:sz="6" w:space="0" w:color="000000"/>
            </w:tcBorders>
            <w:shd w:val="clear" w:color="000000" w:fill="FFFFFF"/>
          </w:tcPr>
          <w:p w14:paraId="37C10650" w14:textId="4884118B" w:rsidR="002E715A" w:rsidRPr="00A22B16" w:rsidRDefault="00AC0258" w:rsidP="007D4E4D">
            <w:pPr>
              <w:pStyle w:val="TableText"/>
              <w:rPr>
                <w:rFonts w:ascii="Georgia" w:hAnsi="Georgia"/>
              </w:rPr>
            </w:pPr>
            <w:r>
              <w:rPr>
                <w:rStyle w:val="HighlightedVariable"/>
              </w:rPr>
              <w:t>Pranjul Garg</w:t>
            </w:r>
          </w:p>
        </w:tc>
        <w:tc>
          <w:tcPr>
            <w:tcW w:w="990" w:type="dxa"/>
            <w:tcBorders>
              <w:top w:val="single" w:sz="6" w:space="0" w:color="000000"/>
              <w:bottom w:val="single" w:sz="6" w:space="0" w:color="000000"/>
            </w:tcBorders>
            <w:shd w:val="clear" w:color="000000" w:fill="FFFFFF"/>
          </w:tcPr>
          <w:p w14:paraId="031C0E59" w14:textId="77777777" w:rsidR="002E715A" w:rsidRPr="00A22B16" w:rsidRDefault="002E715A" w:rsidP="007D4E4D">
            <w:pPr>
              <w:pStyle w:val="TableText"/>
              <w:rPr>
                <w:rFonts w:ascii="Georgia" w:hAnsi="Georgia"/>
              </w:rPr>
            </w:pPr>
            <w:r w:rsidRPr="00A22B16">
              <w:rPr>
                <w:rFonts w:ascii="Georgia" w:hAnsi="Georgia"/>
              </w:rPr>
              <w:t>1.0</w:t>
            </w:r>
          </w:p>
        </w:tc>
        <w:tc>
          <w:tcPr>
            <w:tcW w:w="3420" w:type="dxa"/>
            <w:tcBorders>
              <w:top w:val="single" w:sz="6" w:space="0" w:color="000000"/>
              <w:bottom w:val="single" w:sz="6" w:space="0" w:color="000000"/>
            </w:tcBorders>
            <w:shd w:val="clear" w:color="000000" w:fill="FFFFFF"/>
          </w:tcPr>
          <w:p w14:paraId="665F134B" w14:textId="77777777" w:rsidR="002E715A" w:rsidRPr="00A22B16" w:rsidRDefault="002E715A" w:rsidP="007D4E4D">
            <w:pPr>
              <w:pStyle w:val="TableText"/>
              <w:rPr>
                <w:rFonts w:ascii="Georgia" w:hAnsi="Georgia"/>
              </w:rPr>
            </w:pPr>
            <w:r w:rsidRPr="00A22B16">
              <w:rPr>
                <w:rFonts w:ascii="Georgia" w:hAnsi="Georgia"/>
              </w:rPr>
              <w:t>No Previous Document</w:t>
            </w:r>
          </w:p>
        </w:tc>
      </w:tr>
      <w:tr w:rsidR="00932786" w:rsidRPr="00A22B16" w14:paraId="17DC1FD2" w14:textId="77777777" w:rsidTr="007A48C3">
        <w:trPr>
          <w:cantSplit/>
        </w:trPr>
        <w:tc>
          <w:tcPr>
            <w:tcW w:w="1266" w:type="dxa"/>
            <w:tcBorders>
              <w:top w:val="single" w:sz="6" w:space="0" w:color="000000"/>
              <w:bottom w:val="single" w:sz="6" w:space="0" w:color="000000"/>
            </w:tcBorders>
            <w:shd w:val="clear" w:color="000000" w:fill="FFFFFF"/>
          </w:tcPr>
          <w:p w14:paraId="47825CAA" w14:textId="5F9E2CE6" w:rsidR="00932786" w:rsidRPr="00A22B16" w:rsidRDefault="002F1A7C" w:rsidP="007D4E4D">
            <w:pPr>
              <w:pStyle w:val="TableText"/>
              <w:rPr>
                <w:rFonts w:ascii="Georgia" w:hAnsi="Georgia"/>
              </w:rPr>
            </w:pPr>
            <w:ins w:id="5" w:author="Nidhi Siotia (IN)" w:date="2022-11-09T12:55:00Z">
              <w:r>
                <w:rPr>
                  <w:rFonts w:ascii="Georgia" w:hAnsi="Georgia"/>
                </w:rPr>
                <w:t>09-Nov-2022</w:t>
              </w:r>
            </w:ins>
          </w:p>
        </w:tc>
        <w:tc>
          <w:tcPr>
            <w:tcW w:w="1980" w:type="dxa"/>
            <w:tcBorders>
              <w:top w:val="single" w:sz="6" w:space="0" w:color="000000"/>
              <w:bottom w:val="single" w:sz="6" w:space="0" w:color="000000"/>
            </w:tcBorders>
            <w:shd w:val="clear" w:color="000000" w:fill="FFFFFF"/>
          </w:tcPr>
          <w:p w14:paraId="6F29B913" w14:textId="65FA7C34" w:rsidR="00932786" w:rsidRPr="00A22B16" w:rsidRDefault="002F1A7C" w:rsidP="007D4E4D">
            <w:pPr>
              <w:pStyle w:val="TableText"/>
              <w:rPr>
                <w:rStyle w:val="HighlightedVariable"/>
                <w:rFonts w:ascii="Georgia" w:hAnsi="Georgia"/>
              </w:rPr>
            </w:pPr>
            <w:ins w:id="6" w:author="Nidhi Siotia (IN)" w:date="2022-11-09T12:55:00Z">
              <w:r>
                <w:rPr>
                  <w:rStyle w:val="HighlightedVariable"/>
                  <w:rFonts w:ascii="Georgia" w:hAnsi="Georgia"/>
                </w:rPr>
                <w:t>Nidhi Siotia</w:t>
              </w:r>
            </w:ins>
          </w:p>
        </w:tc>
        <w:tc>
          <w:tcPr>
            <w:tcW w:w="990" w:type="dxa"/>
            <w:tcBorders>
              <w:top w:val="single" w:sz="6" w:space="0" w:color="000000"/>
              <w:bottom w:val="single" w:sz="6" w:space="0" w:color="000000"/>
            </w:tcBorders>
            <w:shd w:val="clear" w:color="000000" w:fill="FFFFFF"/>
          </w:tcPr>
          <w:p w14:paraId="2EAE0D82" w14:textId="1A782906" w:rsidR="00932786" w:rsidRPr="00A22B16" w:rsidRDefault="002F1A7C" w:rsidP="007D4E4D">
            <w:pPr>
              <w:pStyle w:val="TableText"/>
              <w:rPr>
                <w:rFonts w:ascii="Georgia" w:hAnsi="Georgia"/>
              </w:rPr>
            </w:pPr>
            <w:ins w:id="7" w:author="Nidhi Siotia (IN)" w:date="2022-11-09T12:55:00Z">
              <w:r>
                <w:rPr>
                  <w:rFonts w:ascii="Georgia" w:hAnsi="Georgia"/>
                </w:rPr>
                <w:t>2.0</w:t>
              </w:r>
            </w:ins>
          </w:p>
        </w:tc>
        <w:tc>
          <w:tcPr>
            <w:tcW w:w="3420" w:type="dxa"/>
            <w:tcBorders>
              <w:top w:val="single" w:sz="6" w:space="0" w:color="000000"/>
              <w:bottom w:val="single" w:sz="6" w:space="0" w:color="000000"/>
            </w:tcBorders>
            <w:shd w:val="clear" w:color="000000" w:fill="FFFFFF"/>
          </w:tcPr>
          <w:p w14:paraId="6648F497" w14:textId="5487D9DB" w:rsidR="00932786" w:rsidRPr="00A22B16" w:rsidRDefault="00932786" w:rsidP="007D4E4D">
            <w:pPr>
              <w:pStyle w:val="TableText"/>
              <w:rPr>
                <w:rFonts w:ascii="Georgia" w:hAnsi="Georgia"/>
              </w:rPr>
            </w:pPr>
          </w:p>
        </w:tc>
      </w:tr>
      <w:tr w:rsidR="007A48C3" w:rsidRPr="00A22B16" w14:paraId="67ABE342" w14:textId="77777777" w:rsidTr="002B266F">
        <w:trPr>
          <w:cantSplit/>
        </w:trPr>
        <w:tc>
          <w:tcPr>
            <w:tcW w:w="1266" w:type="dxa"/>
            <w:tcBorders>
              <w:top w:val="single" w:sz="6" w:space="0" w:color="000000"/>
              <w:bottom w:val="single" w:sz="6" w:space="0" w:color="000000"/>
            </w:tcBorders>
            <w:shd w:val="clear" w:color="000000" w:fill="FFFFFF"/>
          </w:tcPr>
          <w:p w14:paraId="72BD8265" w14:textId="5166AE8C" w:rsidR="007A48C3" w:rsidRPr="00A22B16" w:rsidRDefault="00AE1900" w:rsidP="00964F38">
            <w:pPr>
              <w:pStyle w:val="TableText"/>
              <w:rPr>
                <w:rFonts w:ascii="Georgia" w:hAnsi="Georgia"/>
              </w:rPr>
            </w:pPr>
            <w:ins w:id="8" w:author="Nidhi Siotia (IN)" w:date="2023-06-15T07:02:00Z">
              <w:r>
                <w:rPr>
                  <w:rFonts w:ascii="Georgia" w:hAnsi="Georgia"/>
                </w:rPr>
                <w:t>15-Jun-2023</w:t>
              </w:r>
            </w:ins>
          </w:p>
        </w:tc>
        <w:tc>
          <w:tcPr>
            <w:tcW w:w="1980" w:type="dxa"/>
            <w:tcBorders>
              <w:top w:val="single" w:sz="6" w:space="0" w:color="000000"/>
              <w:bottom w:val="single" w:sz="6" w:space="0" w:color="000000"/>
            </w:tcBorders>
            <w:shd w:val="clear" w:color="000000" w:fill="FFFFFF"/>
          </w:tcPr>
          <w:p w14:paraId="6B4044FD" w14:textId="5A82F083" w:rsidR="007A48C3" w:rsidRPr="00A22B16" w:rsidRDefault="00AE1900" w:rsidP="008F218D">
            <w:pPr>
              <w:pStyle w:val="TableText"/>
              <w:rPr>
                <w:rStyle w:val="HighlightedVariable"/>
                <w:rFonts w:ascii="Georgia" w:hAnsi="Georgia"/>
              </w:rPr>
            </w:pPr>
            <w:ins w:id="9" w:author="Nidhi Siotia (IN)" w:date="2023-06-15T07:02:00Z">
              <w:r>
                <w:rPr>
                  <w:rStyle w:val="HighlightedVariable"/>
                  <w:rFonts w:ascii="Georgia" w:hAnsi="Georgia"/>
                </w:rPr>
                <w:t xml:space="preserve">Nidhi </w:t>
              </w:r>
            </w:ins>
            <w:ins w:id="10" w:author="Nidhi Siotia (IN)" w:date="2023-06-15T07:03:00Z">
              <w:r>
                <w:rPr>
                  <w:rStyle w:val="HighlightedVariable"/>
                  <w:rFonts w:ascii="Georgia" w:hAnsi="Georgia"/>
                </w:rPr>
                <w:t>Siotia</w:t>
              </w:r>
            </w:ins>
          </w:p>
        </w:tc>
        <w:tc>
          <w:tcPr>
            <w:tcW w:w="990" w:type="dxa"/>
            <w:tcBorders>
              <w:top w:val="single" w:sz="6" w:space="0" w:color="000000"/>
              <w:bottom w:val="single" w:sz="6" w:space="0" w:color="000000"/>
            </w:tcBorders>
            <w:shd w:val="clear" w:color="000000" w:fill="FFFFFF"/>
          </w:tcPr>
          <w:p w14:paraId="1BA3981F" w14:textId="07058431" w:rsidR="007A48C3" w:rsidRPr="00A22B16" w:rsidRDefault="00AE1900" w:rsidP="008F218D">
            <w:pPr>
              <w:pStyle w:val="TableText"/>
              <w:rPr>
                <w:rFonts w:ascii="Georgia" w:hAnsi="Georgia"/>
              </w:rPr>
            </w:pPr>
            <w:ins w:id="11" w:author="Nidhi Siotia (IN)" w:date="2023-06-15T07:03:00Z">
              <w:r>
                <w:rPr>
                  <w:rFonts w:ascii="Georgia" w:hAnsi="Georgia"/>
                </w:rPr>
                <w:t>2.1</w:t>
              </w:r>
            </w:ins>
          </w:p>
        </w:tc>
        <w:tc>
          <w:tcPr>
            <w:tcW w:w="3420" w:type="dxa"/>
            <w:tcBorders>
              <w:top w:val="single" w:sz="6" w:space="0" w:color="000000"/>
              <w:bottom w:val="single" w:sz="6" w:space="0" w:color="000000"/>
            </w:tcBorders>
            <w:shd w:val="clear" w:color="000000" w:fill="FFFFFF"/>
          </w:tcPr>
          <w:p w14:paraId="6E0F9AA0" w14:textId="008A47CC" w:rsidR="007A48C3" w:rsidRPr="00A22B16" w:rsidRDefault="00AE1900" w:rsidP="007A48C3">
            <w:pPr>
              <w:pStyle w:val="TableText"/>
              <w:rPr>
                <w:rFonts w:ascii="Georgia" w:hAnsi="Georgia"/>
              </w:rPr>
            </w:pPr>
            <w:ins w:id="12" w:author="Nidhi Siotia (IN)" w:date="2023-06-15T07:03:00Z">
              <w:r>
                <w:rPr>
                  <w:rFonts w:ascii="Georgia" w:hAnsi="Georgia"/>
                </w:rPr>
                <w:t>Reviewed</w:t>
              </w:r>
            </w:ins>
          </w:p>
        </w:tc>
      </w:tr>
      <w:tr w:rsidR="002B266F" w:rsidRPr="00A22B16" w14:paraId="63178954" w14:textId="77777777" w:rsidTr="00E8750A">
        <w:trPr>
          <w:cantSplit/>
        </w:trPr>
        <w:tc>
          <w:tcPr>
            <w:tcW w:w="1266" w:type="dxa"/>
            <w:tcBorders>
              <w:top w:val="single" w:sz="6" w:space="0" w:color="000000"/>
            </w:tcBorders>
            <w:shd w:val="clear" w:color="000000" w:fill="FFFFFF"/>
          </w:tcPr>
          <w:p w14:paraId="483A53FC" w14:textId="7A759088" w:rsidR="002B266F" w:rsidRPr="00A22B16" w:rsidRDefault="002B266F" w:rsidP="00964F38">
            <w:pPr>
              <w:pStyle w:val="TableText"/>
              <w:rPr>
                <w:rFonts w:ascii="Georgia" w:hAnsi="Georgia"/>
              </w:rPr>
            </w:pPr>
          </w:p>
        </w:tc>
        <w:tc>
          <w:tcPr>
            <w:tcW w:w="1980" w:type="dxa"/>
            <w:tcBorders>
              <w:top w:val="single" w:sz="6" w:space="0" w:color="000000"/>
            </w:tcBorders>
            <w:shd w:val="clear" w:color="000000" w:fill="FFFFFF"/>
          </w:tcPr>
          <w:p w14:paraId="00B4D1CD" w14:textId="070C35B8" w:rsidR="002B266F" w:rsidRPr="00A22B16" w:rsidRDefault="002B266F" w:rsidP="008F218D">
            <w:pPr>
              <w:pStyle w:val="TableText"/>
              <w:rPr>
                <w:rStyle w:val="HighlightedVariable"/>
                <w:rFonts w:ascii="Georgia" w:hAnsi="Georgia"/>
              </w:rPr>
            </w:pPr>
          </w:p>
        </w:tc>
        <w:tc>
          <w:tcPr>
            <w:tcW w:w="990" w:type="dxa"/>
            <w:tcBorders>
              <w:top w:val="single" w:sz="6" w:space="0" w:color="000000"/>
            </w:tcBorders>
            <w:shd w:val="clear" w:color="000000" w:fill="FFFFFF"/>
          </w:tcPr>
          <w:p w14:paraId="33E1647D" w14:textId="0B95A5F4" w:rsidR="002B266F" w:rsidRPr="00A22B16" w:rsidRDefault="002B266F" w:rsidP="008F218D">
            <w:pPr>
              <w:pStyle w:val="TableText"/>
              <w:rPr>
                <w:rFonts w:ascii="Georgia" w:hAnsi="Georgia"/>
              </w:rPr>
            </w:pPr>
          </w:p>
        </w:tc>
        <w:tc>
          <w:tcPr>
            <w:tcW w:w="3420" w:type="dxa"/>
            <w:tcBorders>
              <w:top w:val="single" w:sz="6" w:space="0" w:color="000000"/>
            </w:tcBorders>
            <w:shd w:val="clear" w:color="000000" w:fill="FFFFFF"/>
          </w:tcPr>
          <w:p w14:paraId="68D8E008" w14:textId="55E6A004" w:rsidR="002B266F" w:rsidRPr="00A22B16" w:rsidRDefault="002B266F" w:rsidP="007A48C3">
            <w:pPr>
              <w:pStyle w:val="TableText"/>
              <w:rPr>
                <w:rFonts w:ascii="Georgia" w:hAnsi="Georgia"/>
              </w:rPr>
            </w:pPr>
          </w:p>
        </w:tc>
      </w:tr>
    </w:tbl>
    <w:p w14:paraId="18FC4BC3" w14:textId="77777777" w:rsidR="002E715A" w:rsidRPr="00A22B16" w:rsidRDefault="002E715A" w:rsidP="002E715A">
      <w:pPr>
        <w:pStyle w:val="BodyText"/>
        <w:rPr>
          <w:rFonts w:ascii="Georgia" w:hAnsi="Georgia"/>
        </w:rPr>
      </w:pPr>
    </w:p>
    <w:bookmarkStart w:id="13" w:name="Sec1"/>
    <w:p w14:paraId="21F32F10" w14:textId="77777777" w:rsidR="008C6941" w:rsidRPr="00A22B16" w:rsidRDefault="008C6941">
      <w:pPr>
        <w:pStyle w:val="BodyText"/>
        <w:ind w:left="8640" w:firstLine="720"/>
        <w:rPr>
          <w:rFonts w:ascii="Georgia" w:hAnsi="Georgia"/>
        </w:rPr>
      </w:pPr>
      <w:r w:rsidRPr="00A22B16">
        <w:rPr>
          <w:rFonts w:ascii="Georgia" w:hAnsi="Georgia"/>
          <w:color w:val="FFFFFF"/>
          <w:sz w:val="10"/>
        </w:rPr>
        <w:fldChar w:fldCharType="begin"/>
      </w:r>
      <w:r w:rsidRPr="00A22B16">
        <w:rPr>
          <w:rFonts w:ascii="Georgia" w:hAnsi="Georgia"/>
          <w:color w:val="FFFFFF"/>
          <w:sz w:val="10"/>
        </w:rPr>
        <w:instrText xml:space="preserve"> SECTIONPAGES  \* MERGEFORMAT </w:instrText>
      </w:r>
      <w:r w:rsidRPr="00A22B16">
        <w:rPr>
          <w:rFonts w:ascii="Georgia" w:hAnsi="Georgia"/>
          <w:color w:val="FFFFFF"/>
          <w:sz w:val="10"/>
        </w:rPr>
        <w:fldChar w:fldCharType="separate"/>
      </w:r>
      <w:r w:rsidR="005071A9" w:rsidRPr="00A22B16">
        <w:rPr>
          <w:rFonts w:ascii="Georgia" w:hAnsi="Georgia"/>
          <w:noProof/>
          <w:color w:val="FFFFFF"/>
          <w:sz w:val="10"/>
        </w:rPr>
        <w:t>2</w:t>
      </w:r>
      <w:r w:rsidRPr="00A22B16">
        <w:rPr>
          <w:rFonts w:ascii="Georgia" w:hAnsi="Georgia"/>
          <w:color w:val="FFFFFF"/>
          <w:sz w:val="10"/>
        </w:rPr>
        <w:fldChar w:fldCharType="end"/>
      </w:r>
      <w:bookmarkEnd w:id="13"/>
    </w:p>
    <w:p w14:paraId="09614DA3" w14:textId="77777777" w:rsidR="008C6941" w:rsidRPr="00A22B16" w:rsidRDefault="008C6941">
      <w:pPr>
        <w:pStyle w:val="BodyText"/>
        <w:rPr>
          <w:rFonts w:ascii="Georgia" w:hAnsi="Georgia"/>
        </w:rPr>
      </w:pPr>
    </w:p>
    <w:p w14:paraId="74EC0B00" w14:textId="77777777" w:rsidR="008C6941" w:rsidRPr="00A22B16" w:rsidRDefault="008C6941">
      <w:pPr>
        <w:pStyle w:val="Heading2"/>
        <w:rPr>
          <w:rFonts w:ascii="Georgia" w:hAnsi="Georgia"/>
        </w:rPr>
      </w:pPr>
      <w:bookmarkStart w:id="14" w:name="_Toc103893708"/>
      <w:r w:rsidRPr="00A22B16">
        <w:rPr>
          <w:rFonts w:ascii="Georgia" w:hAnsi="Georgia"/>
        </w:rPr>
        <w:t>Reviewers</w:t>
      </w:r>
      <w:bookmarkEnd w:id="14"/>
    </w:p>
    <w:p w14:paraId="1E6F0653" w14:textId="77777777" w:rsidR="002E715A" w:rsidRPr="00A22B16" w:rsidRDefault="002E715A" w:rsidP="002E715A">
      <w:pPr>
        <w:pStyle w:val="BodyText"/>
        <w:rPr>
          <w:rFonts w:ascii="Georgia" w:hAnsi="Georgia"/>
        </w:rPr>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2E715A" w:rsidRPr="00A22B16" w14:paraId="03736EAA" w14:textId="77777777" w:rsidTr="007D4E4D">
        <w:trPr>
          <w:cantSplit/>
          <w:tblHeader/>
        </w:trPr>
        <w:tc>
          <w:tcPr>
            <w:tcW w:w="3960" w:type="dxa"/>
            <w:tcBorders>
              <w:top w:val="single" w:sz="12" w:space="0" w:color="000000"/>
              <w:bottom w:val="single" w:sz="6" w:space="0" w:color="000000"/>
              <w:right w:val="nil"/>
            </w:tcBorders>
            <w:shd w:val="clear" w:color="000000" w:fill="E6E6E6"/>
          </w:tcPr>
          <w:p w14:paraId="2452536E" w14:textId="77777777" w:rsidR="002E715A" w:rsidRPr="00A22B16" w:rsidRDefault="002E715A" w:rsidP="007D4E4D">
            <w:pPr>
              <w:pStyle w:val="TableHeading"/>
              <w:rPr>
                <w:rFonts w:ascii="Georgia" w:hAnsi="Georgia"/>
              </w:rPr>
            </w:pPr>
            <w:r w:rsidRPr="00A22B16">
              <w:rPr>
                <w:rFonts w:ascii="Georgia" w:hAnsi="Georgia"/>
              </w:rPr>
              <w:t>Name</w:t>
            </w:r>
          </w:p>
        </w:tc>
        <w:tc>
          <w:tcPr>
            <w:tcW w:w="3708" w:type="dxa"/>
            <w:tcBorders>
              <w:top w:val="single" w:sz="12" w:space="0" w:color="000000"/>
              <w:left w:val="nil"/>
              <w:bottom w:val="single" w:sz="6" w:space="0" w:color="000000"/>
            </w:tcBorders>
            <w:shd w:val="clear" w:color="000000" w:fill="E6E6E6"/>
          </w:tcPr>
          <w:p w14:paraId="05575C0F" w14:textId="77777777" w:rsidR="002E715A" w:rsidRPr="00A22B16" w:rsidRDefault="002E715A" w:rsidP="007D4E4D">
            <w:pPr>
              <w:pStyle w:val="TableHeading"/>
              <w:rPr>
                <w:rFonts w:ascii="Georgia" w:hAnsi="Georgia"/>
              </w:rPr>
            </w:pPr>
            <w:r w:rsidRPr="00A22B16">
              <w:rPr>
                <w:rFonts w:ascii="Georgia" w:hAnsi="Georgia"/>
              </w:rPr>
              <w:t>Position</w:t>
            </w:r>
          </w:p>
        </w:tc>
      </w:tr>
      <w:tr w:rsidR="002E715A" w:rsidRPr="00A22B16" w14:paraId="178808E3" w14:textId="77777777" w:rsidTr="007D4E4D">
        <w:trPr>
          <w:cantSplit/>
        </w:trPr>
        <w:tc>
          <w:tcPr>
            <w:tcW w:w="3960" w:type="dxa"/>
            <w:tcBorders>
              <w:top w:val="single" w:sz="6" w:space="0" w:color="000000"/>
            </w:tcBorders>
            <w:shd w:val="clear" w:color="000000" w:fill="FFFFFF"/>
          </w:tcPr>
          <w:p w14:paraId="7E69209C" w14:textId="77777777" w:rsidR="002E715A" w:rsidRPr="00A22B16" w:rsidRDefault="00360CD7" w:rsidP="007D4E4D">
            <w:pPr>
              <w:pStyle w:val="TableText"/>
              <w:rPr>
                <w:rFonts w:ascii="Georgia" w:hAnsi="Georgia"/>
              </w:rPr>
            </w:pPr>
            <w:r w:rsidRPr="00A22B16">
              <w:rPr>
                <w:rFonts w:ascii="Georgia" w:hAnsi="Georgia"/>
              </w:rPr>
              <w:t xml:space="preserve">FHL Business </w:t>
            </w:r>
          </w:p>
        </w:tc>
        <w:tc>
          <w:tcPr>
            <w:tcW w:w="3708" w:type="dxa"/>
            <w:tcBorders>
              <w:top w:val="single" w:sz="6" w:space="0" w:color="000000"/>
            </w:tcBorders>
            <w:shd w:val="clear" w:color="000000" w:fill="FFFFFF"/>
          </w:tcPr>
          <w:p w14:paraId="2214EAFF" w14:textId="77777777" w:rsidR="002E715A" w:rsidRPr="00A22B16" w:rsidRDefault="00E8750A" w:rsidP="007D4E4D">
            <w:pPr>
              <w:pStyle w:val="TableText"/>
              <w:rPr>
                <w:rFonts w:ascii="Georgia" w:hAnsi="Georgia"/>
              </w:rPr>
            </w:pPr>
            <w:r w:rsidRPr="00A22B16">
              <w:rPr>
                <w:rFonts w:ascii="Georgia" w:hAnsi="Georgia"/>
              </w:rPr>
              <w:t>Business User</w:t>
            </w:r>
          </w:p>
        </w:tc>
      </w:tr>
      <w:tr w:rsidR="002E715A" w:rsidRPr="00A22B16" w14:paraId="66AACE07" w14:textId="77777777" w:rsidTr="007D4E4D">
        <w:trPr>
          <w:cantSplit/>
        </w:trPr>
        <w:tc>
          <w:tcPr>
            <w:tcW w:w="3960" w:type="dxa"/>
            <w:shd w:val="clear" w:color="000000" w:fill="FFFFFF"/>
          </w:tcPr>
          <w:p w14:paraId="58C9B48B" w14:textId="77777777" w:rsidR="002E715A" w:rsidRPr="00A22B16" w:rsidRDefault="00360CD7" w:rsidP="007D4E4D">
            <w:pPr>
              <w:pStyle w:val="TableText"/>
              <w:rPr>
                <w:rFonts w:ascii="Georgia" w:hAnsi="Georgia"/>
              </w:rPr>
            </w:pPr>
            <w:r w:rsidRPr="00A22B16">
              <w:rPr>
                <w:rFonts w:ascii="Georgia" w:hAnsi="Georgia"/>
              </w:rPr>
              <w:t>FHL IT Group</w:t>
            </w:r>
          </w:p>
        </w:tc>
        <w:tc>
          <w:tcPr>
            <w:tcW w:w="3708" w:type="dxa"/>
            <w:shd w:val="clear" w:color="000000" w:fill="FFFFFF"/>
          </w:tcPr>
          <w:p w14:paraId="4D202EA8" w14:textId="27AF4E1C" w:rsidR="002E715A" w:rsidRPr="00A22B16" w:rsidRDefault="00BE7942" w:rsidP="007D4E4D">
            <w:pPr>
              <w:pStyle w:val="TableText"/>
              <w:rPr>
                <w:rFonts w:ascii="Georgia" w:hAnsi="Georgia"/>
              </w:rPr>
            </w:pPr>
            <w:r>
              <w:rPr>
                <w:rFonts w:ascii="Georgia" w:hAnsi="Georgia"/>
              </w:rPr>
              <w:t>Fortis IT Team</w:t>
            </w:r>
          </w:p>
        </w:tc>
      </w:tr>
      <w:tr w:rsidR="002E715A" w:rsidRPr="00A22B16" w14:paraId="4E21E263" w14:textId="77777777" w:rsidTr="007D4E4D">
        <w:trPr>
          <w:cantSplit/>
        </w:trPr>
        <w:tc>
          <w:tcPr>
            <w:tcW w:w="3960" w:type="dxa"/>
            <w:shd w:val="clear" w:color="000000" w:fill="FFFFFF"/>
          </w:tcPr>
          <w:p w14:paraId="41AECB11" w14:textId="77777777" w:rsidR="002E715A" w:rsidRPr="00A22B16" w:rsidRDefault="002E715A" w:rsidP="007D4E4D">
            <w:pPr>
              <w:pStyle w:val="TableText"/>
              <w:rPr>
                <w:rFonts w:ascii="Georgia" w:hAnsi="Georgia"/>
              </w:rPr>
            </w:pPr>
          </w:p>
        </w:tc>
        <w:tc>
          <w:tcPr>
            <w:tcW w:w="3708" w:type="dxa"/>
            <w:shd w:val="clear" w:color="000000" w:fill="FFFFFF"/>
          </w:tcPr>
          <w:p w14:paraId="69B133EC" w14:textId="77777777" w:rsidR="002E715A" w:rsidRPr="00A22B16" w:rsidRDefault="002E715A" w:rsidP="007D4E4D">
            <w:pPr>
              <w:pStyle w:val="TableText"/>
              <w:rPr>
                <w:rFonts w:ascii="Georgia" w:hAnsi="Georgia"/>
              </w:rPr>
            </w:pPr>
          </w:p>
        </w:tc>
      </w:tr>
      <w:tr w:rsidR="002E715A" w:rsidRPr="00A22B16" w14:paraId="595F8D64" w14:textId="77777777" w:rsidTr="007D4E4D">
        <w:trPr>
          <w:cantSplit/>
        </w:trPr>
        <w:tc>
          <w:tcPr>
            <w:tcW w:w="3960" w:type="dxa"/>
            <w:shd w:val="clear" w:color="000000" w:fill="FFFFFF"/>
          </w:tcPr>
          <w:p w14:paraId="04F6E143" w14:textId="77777777" w:rsidR="002E715A" w:rsidRPr="00A22B16" w:rsidRDefault="002E715A" w:rsidP="007D4E4D">
            <w:pPr>
              <w:pStyle w:val="TableText"/>
              <w:rPr>
                <w:rFonts w:ascii="Georgia" w:hAnsi="Georgia"/>
              </w:rPr>
            </w:pPr>
          </w:p>
        </w:tc>
        <w:tc>
          <w:tcPr>
            <w:tcW w:w="3708" w:type="dxa"/>
            <w:shd w:val="clear" w:color="000000" w:fill="FFFFFF"/>
          </w:tcPr>
          <w:p w14:paraId="0E2C6D08" w14:textId="77777777" w:rsidR="002E715A" w:rsidRPr="00A22B16" w:rsidRDefault="002E715A" w:rsidP="007D4E4D">
            <w:pPr>
              <w:pStyle w:val="TableText"/>
              <w:rPr>
                <w:rFonts w:ascii="Georgia" w:hAnsi="Georgia"/>
              </w:rPr>
            </w:pPr>
          </w:p>
        </w:tc>
      </w:tr>
    </w:tbl>
    <w:p w14:paraId="41C02C17" w14:textId="77777777" w:rsidR="008C6941" w:rsidRPr="00A22B16" w:rsidRDefault="008C6941">
      <w:pPr>
        <w:pStyle w:val="BodyText"/>
        <w:rPr>
          <w:rFonts w:ascii="Georgia" w:hAnsi="Georgia"/>
        </w:rPr>
      </w:pPr>
    </w:p>
    <w:p w14:paraId="04684461" w14:textId="77777777" w:rsidR="002E715A" w:rsidRPr="00A22B16" w:rsidRDefault="002E715A">
      <w:pPr>
        <w:pStyle w:val="BodyText"/>
        <w:rPr>
          <w:rFonts w:ascii="Georgia" w:hAnsi="Georgia"/>
        </w:rPr>
      </w:pPr>
    </w:p>
    <w:p w14:paraId="2F13DE6F" w14:textId="77777777" w:rsidR="008C6941" w:rsidRPr="00A22B16" w:rsidRDefault="008C6941">
      <w:pPr>
        <w:pStyle w:val="BodyText"/>
        <w:rPr>
          <w:rFonts w:ascii="Georgia" w:hAnsi="Georgia"/>
        </w:rPr>
      </w:pPr>
    </w:p>
    <w:p w14:paraId="28490DB6" w14:textId="77777777" w:rsidR="008C6941" w:rsidRPr="00A22B16" w:rsidRDefault="008C6941">
      <w:pPr>
        <w:pStyle w:val="TOCHeading1"/>
        <w:rPr>
          <w:rFonts w:ascii="Georgia" w:hAnsi="Georgia"/>
        </w:rPr>
      </w:pPr>
      <w:r w:rsidRPr="00A22B16">
        <w:rPr>
          <w:rFonts w:ascii="Georgia" w:hAnsi="Georgia"/>
        </w:rPr>
        <w:lastRenderedPageBreak/>
        <w:t>Contents</w:t>
      </w:r>
    </w:p>
    <w:p w14:paraId="024B890B" w14:textId="604EBC82" w:rsidR="00682AAC" w:rsidRDefault="00777368">
      <w:pPr>
        <w:pStyle w:val="TOC1"/>
        <w:tabs>
          <w:tab w:val="left" w:pos="3240"/>
        </w:tabs>
        <w:rPr>
          <w:rFonts w:asciiTheme="minorHAnsi" w:eastAsiaTheme="minorEastAsia" w:hAnsiTheme="minorHAnsi" w:cstheme="minorBidi"/>
          <w:b w:val="0"/>
          <w:noProof/>
          <w:sz w:val="22"/>
          <w:szCs w:val="22"/>
          <w:lang w:eastAsia="en-US"/>
        </w:rPr>
      </w:pPr>
      <w:r w:rsidRPr="00A22B16">
        <w:rPr>
          <w:rFonts w:ascii="Georgia" w:hAnsi="Georgia"/>
          <w:b w:val="0"/>
        </w:rPr>
        <w:fldChar w:fldCharType="begin"/>
      </w:r>
      <w:r w:rsidRPr="00A22B16">
        <w:rPr>
          <w:rFonts w:ascii="Georgia" w:hAnsi="Georgia"/>
          <w:b w:val="0"/>
        </w:rPr>
        <w:instrText xml:space="preserve"> TOC \o "1-3" </w:instrText>
      </w:r>
      <w:r w:rsidRPr="00A22B16">
        <w:rPr>
          <w:rFonts w:ascii="Georgia" w:hAnsi="Georgia"/>
          <w:b w:val="0"/>
        </w:rPr>
        <w:fldChar w:fldCharType="separate"/>
      </w:r>
      <w:r w:rsidR="00682AAC" w:rsidRPr="002C4035">
        <w:rPr>
          <w:rFonts w:ascii="Georgia" w:hAnsi="Georgia"/>
          <w:noProof/>
        </w:rPr>
        <w:t>1</w:t>
      </w:r>
      <w:r w:rsidR="00682AAC">
        <w:rPr>
          <w:rFonts w:asciiTheme="minorHAnsi" w:eastAsiaTheme="minorEastAsia" w:hAnsiTheme="minorHAnsi" w:cstheme="minorBidi"/>
          <w:b w:val="0"/>
          <w:noProof/>
          <w:sz w:val="22"/>
          <w:szCs w:val="22"/>
          <w:lang w:eastAsia="en-US"/>
        </w:rPr>
        <w:tab/>
      </w:r>
      <w:r w:rsidR="00682AAC" w:rsidRPr="002C4035">
        <w:rPr>
          <w:rFonts w:ascii="Georgia" w:hAnsi="Georgia"/>
          <w:noProof/>
        </w:rPr>
        <w:t>Document Control</w:t>
      </w:r>
      <w:r w:rsidR="00682AAC">
        <w:rPr>
          <w:noProof/>
        </w:rPr>
        <w:tab/>
      </w:r>
      <w:r w:rsidR="00682AAC">
        <w:rPr>
          <w:noProof/>
        </w:rPr>
        <w:fldChar w:fldCharType="begin"/>
      </w:r>
      <w:r w:rsidR="00682AAC">
        <w:rPr>
          <w:noProof/>
        </w:rPr>
        <w:instrText xml:space="preserve"> PAGEREF _Toc103893706 \h </w:instrText>
      </w:r>
      <w:r w:rsidR="00682AAC">
        <w:rPr>
          <w:noProof/>
        </w:rPr>
      </w:r>
      <w:r w:rsidR="00682AAC">
        <w:rPr>
          <w:noProof/>
        </w:rPr>
        <w:fldChar w:fldCharType="separate"/>
      </w:r>
      <w:r w:rsidR="00682AAC">
        <w:rPr>
          <w:noProof/>
        </w:rPr>
        <w:t>ii</w:t>
      </w:r>
      <w:r w:rsidR="00682AAC">
        <w:rPr>
          <w:noProof/>
        </w:rPr>
        <w:fldChar w:fldCharType="end"/>
      </w:r>
    </w:p>
    <w:p w14:paraId="26D52A9D" w14:textId="020ED279" w:rsidR="00682AAC" w:rsidRDefault="00682AAC">
      <w:pPr>
        <w:pStyle w:val="TOC2"/>
        <w:tabs>
          <w:tab w:val="left" w:pos="3240"/>
        </w:tabs>
        <w:rPr>
          <w:rFonts w:asciiTheme="minorHAnsi" w:eastAsiaTheme="minorEastAsia" w:hAnsiTheme="minorHAnsi" w:cstheme="minorBidi"/>
          <w:noProof/>
          <w:sz w:val="22"/>
          <w:szCs w:val="22"/>
          <w:lang w:eastAsia="en-US"/>
        </w:rPr>
      </w:pPr>
      <w:r w:rsidRPr="002C4035">
        <w:rPr>
          <w:rFonts w:ascii="Georgia" w:hAnsi="Georgia"/>
          <w:noProof/>
        </w:rPr>
        <w:t>1.1</w:t>
      </w:r>
      <w:r>
        <w:rPr>
          <w:rFonts w:asciiTheme="minorHAnsi" w:eastAsiaTheme="minorEastAsia" w:hAnsiTheme="minorHAnsi" w:cstheme="minorBidi"/>
          <w:noProof/>
          <w:sz w:val="22"/>
          <w:szCs w:val="22"/>
          <w:lang w:eastAsia="en-US"/>
        </w:rPr>
        <w:tab/>
      </w:r>
      <w:r w:rsidRPr="002C4035">
        <w:rPr>
          <w:rFonts w:ascii="Georgia" w:hAnsi="Georgia"/>
          <w:noProof/>
        </w:rPr>
        <w:t>Change Record</w:t>
      </w:r>
      <w:r>
        <w:rPr>
          <w:noProof/>
        </w:rPr>
        <w:tab/>
      </w:r>
      <w:r>
        <w:rPr>
          <w:noProof/>
        </w:rPr>
        <w:fldChar w:fldCharType="begin"/>
      </w:r>
      <w:r>
        <w:rPr>
          <w:noProof/>
        </w:rPr>
        <w:instrText xml:space="preserve"> PAGEREF _Toc103893707 \h </w:instrText>
      </w:r>
      <w:r>
        <w:rPr>
          <w:noProof/>
        </w:rPr>
      </w:r>
      <w:r>
        <w:rPr>
          <w:noProof/>
        </w:rPr>
        <w:fldChar w:fldCharType="separate"/>
      </w:r>
      <w:r>
        <w:rPr>
          <w:noProof/>
        </w:rPr>
        <w:t>ii</w:t>
      </w:r>
      <w:r>
        <w:rPr>
          <w:noProof/>
        </w:rPr>
        <w:fldChar w:fldCharType="end"/>
      </w:r>
    </w:p>
    <w:p w14:paraId="5AD084AE" w14:textId="62611B26" w:rsidR="00682AAC" w:rsidRDefault="00682AAC">
      <w:pPr>
        <w:pStyle w:val="TOC2"/>
        <w:tabs>
          <w:tab w:val="left" w:pos="3240"/>
        </w:tabs>
        <w:rPr>
          <w:rFonts w:asciiTheme="minorHAnsi" w:eastAsiaTheme="minorEastAsia" w:hAnsiTheme="minorHAnsi" w:cstheme="minorBidi"/>
          <w:noProof/>
          <w:sz w:val="22"/>
          <w:szCs w:val="22"/>
          <w:lang w:eastAsia="en-US"/>
        </w:rPr>
      </w:pPr>
      <w:r w:rsidRPr="002C4035">
        <w:rPr>
          <w:rFonts w:ascii="Georgia" w:hAnsi="Georgia"/>
          <w:noProof/>
        </w:rPr>
        <w:t>1.2</w:t>
      </w:r>
      <w:r>
        <w:rPr>
          <w:rFonts w:asciiTheme="minorHAnsi" w:eastAsiaTheme="minorEastAsia" w:hAnsiTheme="minorHAnsi" w:cstheme="minorBidi"/>
          <w:noProof/>
          <w:sz w:val="22"/>
          <w:szCs w:val="22"/>
          <w:lang w:eastAsia="en-US"/>
        </w:rPr>
        <w:tab/>
      </w:r>
      <w:r w:rsidRPr="002C4035">
        <w:rPr>
          <w:rFonts w:ascii="Georgia" w:hAnsi="Georgia"/>
          <w:noProof/>
        </w:rPr>
        <w:t>Reviewers</w:t>
      </w:r>
      <w:r>
        <w:rPr>
          <w:noProof/>
        </w:rPr>
        <w:tab/>
      </w:r>
      <w:r>
        <w:rPr>
          <w:noProof/>
        </w:rPr>
        <w:fldChar w:fldCharType="begin"/>
      </w:r>
      <w:r>
        <w:rPr>
          <w:noProof/>
        </w:rPr>
        <w:instrText xml:space="preserve"> PAGEREF _Toc103893708 \h </w:instrText>
      </w:r>
      <w:r>
        <w:rPr>
          <w:noProof/>
        </w:rPr>
      </w:r>
      <w:r>
        <w:rPr>
          <w:noProof/>
        </w:rPr>
        <w:fldChar w:fldCharType="separate"/>
      </w:r>
      <w:r>
        <w:rPr>
          <w:noProof/>
        </w:rPr>
        <w:t>ii</w:t>
      </w:r>
      <w:r>
        <w:rPr>
          <w:noProof/>
        </w:rPr>
        <w:fldChar w:fldCharType="end"/>
      </w:r>
    </w:p>
    <w:p w14:paraId="0C7EE82C" w14:textId="544F1E41" w:rsidR="00682AAC" w:rsidRDefault="00682AAC">
      <w:pPr>
        <w:pStyle w:val="TOC1"/>
        <w:tabs>
          <w:tab w:val="left" w:pos="3240"/>
        </w:tabs>
        <w:rPr>
          <w:rFonts w:asciiTheme="minorHAnsi" w:eastAsiaTheme="minorEastAsia" w:hAnsiTheme="minorHAnsi" w:cstheme="minorBidi"/>
          <w:b w:val="0"/>
          <w:noProof/>
          <w:sz w:val="22"/>
          <w:szCs w:val="22"/>
          <w:lang w:eastAsia="en-US"/>
        </w:rPr>
      </w:pPr>
      <w:r w:rsidRPr="002C4035">
        <w:rPr>
          <w:rFonts w:ascii="Georgia" w:hAnsi="Georgia"/>
          <w:noProof/>
        </w:rPr>
        <w:t>2</w:t>
      </w:r>
      <w:r>
        <w:rPr>
          <w:rFonts w:asciiTheme="minorHAnsi" w:eastAsiaTheme="minorEastAsia" w:hAnsiTheme="minorHAnsi" w:cstheme="minorBidi"/>
          <w:b w:val="0"/>
          <w:noProof/>
          <w:sz w:val="22"/>
          <w:szCs w:val="22"/>
          <w:lang w:eastAsia="en-US"/>
        </w:rPr>
        <w:tab/>
      </w:r>
      <w:r w:rsidRPr="002C4035">
        <w:rPr>
          <w:rFonts w:ascii="Georgia" w:hAnsi="Georgia"/>
          <w:noProof/>
        </w:rPr>
        <w:t>Introduction</w:t>
      </w:r>
      <w:r>
        <w:rPr>
          <w:noProof/>
        </w:rPr>
        <w:tab/>
      </w:r>
      <w:r>
        <w:rPr>
          <w:noProof/>
        </w:rPr>
        <w:fldChar w:fldCharType="begin"/>
      </w:r>
      <w:r>
        <w:rPr>
          <w:noProof/>
        </w:rPr>
        <w:instrText xml:space="preserve"> PAGEREF _Toc103893709 \h </w:instrText>
      </w:r>
      <w:r>
        <w:rPr>
          <w:noProof/>
        </w:rPr>
      </w:r>
      <w:r>
        <w:rPr>
          <w:noProof/>
        </w:rPr>
        <w:fldChar w:fldCharType="separate"/>
      </w:r>
      <w:r>
        <w:rPr>
          <w:noProof/>
        </w:rPr>
        <w:t>4</w:t>
      </w:r>
      <w:r>
        <w:rPr>
          <w:noProof/>
        </w:rPr>
        <w:fldChar w:fldCharType="end"/>
      </w:r>
    </w:p>
    <w:p w14:paraId="7B9D951B" w14:textId="3E985C0C" w:rsidR="00682AAC" w:rsidRDefault="00682AAC">
      <w:pPr>
        <w:pStyle w:val="TOC3"/>
        <w:tabs>
          <w:tab w:val="left" w:pos="3240"/>
        </w:tabs>
        <w:rPr>
          <w:rFonts w:asciiTheme="minorHAnsi" w:eastAsiaTheme="minorEastAsia" w:hAnsiTheme="minorHAnsi" w:cstheme="minorBidi"/>
          <w:noProof/>
          <w:sz w:val="22"/>
          <w:szCs w:val="22"/>
          <w:lang w:eastAsia="en-US"/>
        </w:rPr>
      </w:pPr>
      <w:r w:rsidRPr="002C4035">
        <w:rPr>
          <w:rFonts w:ascii="Georgia" w:hAnsi="Georgia"/>
          <w:noProof/>
        </w:rPr>
        <w:t>2.1.1</w:t>
      </w:r>
      <w:r>
        <w:rPr>
          <w:rFonts w:asciiTheme="minorHAnsi" w:eastAsiaTheme="minorEastAsia" w:hAnsiTheme="minorHAnsi" w:cstheme="minorBidi"/>
          <w:noProof/>
          <w:sz w:val="22"/>
          <w:szCs w:val="22"/>
          <w:lang w:eastAsia="en-US"/>
        </w:rPr>
        <w:tab/>
      </w:r>
      <w:r w:rsidRPr="002C4035">
        <w:rPr>
          <w:rFonts w:ascii="Georgia" w:hAnsi="Georgia"/>
          <w:noProof/>
        </w:rPr>
        <w:t>Scope for this Document</w:t>
      </w:r>
      <w:r>
        <w:rPr>
          <w:noProof/>
        </w:rPr>
        <w:tab/>
      </w:r>
      <w:r>
        <w:rPr>
          <w:noProof/>
        </w:rPr>
        <w:fldChar w:fldCharType="begin"/>
      </w:r>
      <w:r>
        <w:rPr>
          <w:noProof/>
        </w:rPr>
        <w:instrText xml:space="preserve"> PAGEREF _Toc103893710 \h </w:instrText>
      </w:r>
      <w:r>
        <w:rPr>
          <w:noProof/>
        </w:rPr>
      </w:r>
      <w:r>
        <w:rPr>
          <w:noProof/>
        </w:rPr>
        <w:fldChar w:fldCharType="separate"/>
      </w:r>
      <w:r>
        <w:rPr>
          <w:noProof/>
        </w:rPr>
        <w:t>4</w:t>
      </w:r>
      <w:r>
        <w:rPr>
          <w:noProof/>
        </w:rPr>
        <w:fldChar w:fldCharType="end"/>
      </w:r>
    </w:p>
    <w:p w14:paraId="676E24B1" w14:textId="497767DB" w:rsidR="00682AAC" w:rsidRDefault="00682AAC">
      <w:pPr>
        <w:pStyle w:val="TOC3"/>
        <w:tabs>
          <w:tab w:val="left" w:pos="3240"/>
        </w:tabs>
        <w:rPr>
          <w:rFonts w:asciiTheme="minorHAnsi" w:eastAsiaTheme="minorEastAsia" w:hAnsiTheme="minorHAnsi" w:cstheme="minorBidi"/>
          <w:noProof/>
          <w:sz w:val="22"/>
          <w:szCs w:val="22"/>
          <w:lang w:eastAsia="en-US"/>
        </w:rPr>
      </w:pPr>
      <w:r w:rsidRPr="002C4035">
        <w:rPr>
          <w:rFonts w:ascii="Georgia" w:hAnsi="Georgia"/>
          <w:noProof/>
        </w:rPr>
        <w:t>2.1.2</w:t>
      </w:r>
      <w:r>
        <w:rPr>
          <w:rFonts w:asciiTheme="minorHAnsi" w:eastAsiaTheme="minorEastAsia" w:hAnsiTheme="minorHAnsi" w:cstheme="minorBidi"/>
          <w:noProof/>
          <w:sz w:val="22"/>
          <w:szCs w:val="22"/>
          <w:lang w:eastAsia="en-US"/>
        </w:rPr>
        <w:tab/>
      </w:r>
      <w:r w:rsidRPr="002C4035">
        <w:rPr>
          <w:rFonts w:ascii="Georgia" w:hAnsi="Georgia"/>
          <w:noProof/>
        </w:rPr>
        <w:t>Intended Audience</w:t>
      </w:r>
      <w:r>
        <w:rPr>
          <w:noProof/>
        </w:rPr>
        <w:tab/>
      </w:r>
      <w:r>
        <w:rPr>
          <w:noProof/>
        </w:rPr>
        <w:fldChar w:fldCharType="begin"/>
      </w:r>
      <w:r>
        <w:rPr>
          <w:noProof/>
        </w:rPr>
        <w:instrText xml:space="preserve"> PAGEREF _Toc103893711 \h </w:instrText>
      </w:r>
      <w:r>
        <w:rPr>
          <w:noProof/>
        </w:rPr>
      </w:r>
      <w:r>
        <w:rPr>
          <w:noProof/>
        </w:rPr>
        <w:fldChar w:fldCharType="separate"/>
      </w:r>
      <w:r>
        <w:rPr>
          <w:noProof/>
        </w:rPr>
        <w:t>4</w:t>
      </w:r>
      <w:r>
        <w:rPr>
          <w:noProof/>
        </w:rPr>
        <w:fldChar w:fldCharType="end"/>
      </w:r>
    </w:p>
    <w:p w14:paraId="07828C1F" w14:textId="30E7950A" w:rsidR="00682AAC" w:rsidRDefault="00682AAC">
      <w:pPr>
        <w:pStyle w:val="TOC1"/>
        <w:tabs>
          <w:tab w:val="left" w:pos="3240"/>
        </w:tabs>
        <w:rPr>
          <w:rFonts w:asciiTheme="minorHAnsi" w:eastAsiaTheme="minorEastAsia" w:hAnsiTheme="minorHAnsi" w:cstheme="minorBidi"/>
          <w:b w:val="0"/>
          <w:noProof/>
          <w:sz w:val="22"/>
          <w:szCs w:val="22"/>
          <w:lang w:eastAsia="en-US"/>
        </w:rPr>
      </w:pPr>
      <w:r w:rsidRPr="002C4035">
        <w:rPr>
          <w:rFonts w:ascii="Georgia" w:hAnsi="Georgia"/>
          <w:noProof/>
        </w:rPr>
        <w:t>3</w:t>
      </w:r>
      <w:r>
        <w:rPr>
          <w:rFonts w:asciiTheme="minorHAnsi" w:eastAsiaTheme="minorEastAsia" w:hAnsiTheme="minorHAnsi" w:cstheme="minorBidi"/>
          <w:b w:val="0"/>
          <w:noProof/>
          <w:sz w:val="22"/>
          <w:szCs w:val="22"/>
          <w:lang w:eastAsia="en-US"/>
        </w:rPr>
        <w:tab/>
      </w:r>
      <w:r w:rsidRPr="002C4035">
        <w:rPr>
          <w:rFonts w:ascii="Georgia" w:hAnsi="Georgia"/>
          <w:noProof/>
        </w:rPr>
        <w:t>Overview</w:t>
      </w:r>
      <w:r>
        <w:rPr>
          <w:noProof/>
        </w:rPr>
        <w:tab/>
      </w:r>
      <w:r>
        <w:rPr>
          <w:noProof/>
        </w:rPr>
        <w:fldChar w:fldCharType="begin"/>
      </w:r>
      <w:r>
        <w:rPr>
          <w:noProof/>
        </w:rPr>
        <w:instrText xml:space="preserve"> PAGEREF _Toc103893712 \h </w:instrText>
      </w:r>
      <w:r>
        <w:rPr>
          <w:noProof/>
        </w:rPr>
      </w:r>
      <w:r>
        <w:rPr>
          <w:noProof/>
        </w:rPr>
        <w:fldChar w:fldCharType="separate"/>
      </w:r>
      <w:r>
        <w:rPr>
          <w:noProof/>
        </w:rPr>
        <w:t>5</w:t>
      </w:r>
      <w:r>
        <w:rPr>
          <w:noProof/>
        </w:rPr>
        <w:fldChar w:fldCharType="end"/>
      </w:r>
    </w:p>
    <w:p w14:paraId="3646315E" w14:textId="262575FF" w:rsidR="00682AAC" w:rsidRDefault="00682AAC">
      <w:pPr>
        <w:pStyle w:val="TOC2"/>
        <w:tabs>
          <w:tab w:val="left" w:pos="3240"/>
        </w:tabs>
        <w:rPr>
          <w:rFonts w:asciiTheme="minorHAnsi" w:eastAsiaTheme="minorEastAsia" w:hAnsiTheme="minorHAnsi" w:cstheme="minorBidi"/>
          <w:noProof/>
          <w:sz w:val="22"/>
          <w:szCs w:val="22"/>
          <w:lang w:eastAsia="en-US"/>
        </w:rPr>
      </w:pPr>
      <w:r w:rsidRPr="002C4035">
        <w:rPr>
          <w:rFonts w:ascii="Georgia" w:hAnsi="Georgia"/>
          <w:noProof/>
        </w:rPr>
        <w:t>3.1</w:t>
      </w:r>
      <w:r>
        <w:rPr>
          <w:rFonts w:asciiTheme="minorHAnsi" w:eastAsiaTheme="minorEastAsia" w:hAnsiTheme="minorHAnsi" w:cstheme="minorBidi"/>
          <w:noProof/>
          <w:sz w:val="22"/>
          <w:szCs w:val="22"/>
          <w:lang w:eastAsia="en-US"/>
        </w:rPr>
        <w:tab/>
      </w:r>
      <w:r w:rsidRPr="002C4035">
        <w:rPr>
          <w:rFonts w:ascii="Georgia" w:hAnsi="Georgia"/>
          <w:noProof/>
        </w:rPr>
        <w:t>Business Objectives</w:t>
      </w:r>
      <w:r>
        <w:rPr>
          <w:noProof/>
        </w:rPr>
        <w:tab/>
      </w:r>
      <w:r>
        <w:rPr>
          <w:noProof/>
        </w:rPr>
        <w:fldChar w:fldCharType="begin"/>
      </w:r>
      <w:r>
        <w:rPr>
          <w:noProof/>
        </w:rPr>
        <w:instrText xml:space="preserve"> PAGEREF _Toc103893713 \h </w:instrText>
      </w:r>
      <w:r>
        <w:rPr>
          <w:noProof/>
        </w:rPr>
      </w:r>
      <w:r>
        <w:rPr>
          <w:noProof/>
        </w:rPr>
        <w:fldChar w:fldCharType="separate"/>
      </w:r>
      <w:r>
        <w:rPr>
          <w:noProof/>
        </w:rPr>
        <w:t>5</w:t>
      </w:r>
      <w:r>
        <w:rPr>
          <w:noProof/>
        </w:rPr>
        <w:fldChar w:fldCharType="end"/>
      </w:r>
    </w:p>
    <w:p w14:paraId="3DE0AE27" w14:textId="3234623A" w:rsidR="00682AAC" w:rsidRDefault="00682AAC">
      <w:pPr>
        <w:pStyle w:val="TOC2"/>
        <w:tabs>
          <w:tab w:val="left" w:pos="3240"/>
        </w:tabs>
        <w:rPr>
          <w:rFonts w:asciiTheme="minorHAnsi" w:eastAsiaTheme="minorEastAsia" w:hAnsiTheme="minorHAnsi" w:cstheme="minorBidi"/>
          <w:noProof/>
          <w:sz w:val="22"/>
          <w:szCs w:val="22"/>
          <w:lang w:eastAsia="en-US"/>
        </w:rPr>
      </w:pPr>
      <w:r w:rsidRPr="002C4035">
        <w:rPr>
          <w:rFonts w:ascii="Georgia" w:hAnsi="Georgia"/>
          <w:noProof/>
        </w:rPr>
        <w:t>3.2</w:t>
      </w:r>
      <w:r>
        <w:rPr>
          <w:rFonts w:asciiTheme="minorHAnsi" w:eastAsiaTheme="minorEastAsia" w:hAnsiTheme="minorHAnsi" w:cstheme="minorBidi"/>
          <w:noProof/>
          <w:sz w:val="22"/>
          <w:szCs w:val="22"/>
          <w:lang w:eastAsia="en-US"/>
        </w:rPr>
        <w:tab/>
      </w:r>
      <w:r w:rsidRPr="002C4035">
        <w:rPr>
          <w:rFonts w:ascii="Georgia" w:hAnsi="Georgia"/>
          <w:noProof/>
        </w:rPr>
        <w:t>Major Features</w:t>
      </w:r>
      <w:r>
        <w:rPr>
          <w:noProof/>
        </w:rPr>
        <w:tab/>
      </w:r>
      <w:r>
        <w:rPr>
          <w:noProof/>
        </w:rPr>
        <w:fldChar w:fldCharType="begin"/>
      </w:r>
      <w:r>
        <w:rPr>
          <w:noProof/>
        </w:rPr>
        <w:instrText xml:space="preserve"> PAGEREF _Toc103893714 \h </w:instrText>
      </w:r>
      <w:r>
        <w:rPr>
          <w:noProof/>
        </w:rPr>
      </w:r>
      <w:r>
        <w:rPr>
          <w:noProof/>
        </w:rPr>
        <w:fldChar w:fldCharType="separate"/>
      </w:r>
      <w:r>
        <w:rPr>
          <w:noProof/>
        </w:rPr>
        <w:t>5</w:t>
      </w:r>
      <w:r>
        <w:rPr>
          <w:noProof/>
        </w:rPr>
        <w:fldChar w:fldCharType="end"/>
      </w:r>
    </w:p>
    <w:p w14:paraId="6F85E130" w14:textId="1ABA1872" w:rsidR="00682AAC" w:rsidRDefault="00682AAC">
      <w:pPr>
        <w:pStyle w:val="TOC2"/>
        <w:tabs>
          <w:tab w:val="left" w:pos="3240"/>
        </w:tabs>
        <w:rPr>
          <w:rFonts w:asciiTheme="minorHAnsi" w:eastAsiaTheme="minorEastAsia" w:hAnsiTheme="minorHAnsi" w:cstheme="minorBidi"/>
          <w:noProof/>
          <w:sz w:val="22"/>
          <w:szCs w:val="22"/>
          <w:lang w:eastAsia="en-US"/>
        </w:rPr>
      </w:pPr>
      <w:r w:rsidRPr="002C4035">
        <w:rPr>
          <w:rFonts w:ascii="Georgia" w:hAnsi="Georgia"/>
          <w:noProof/>
        </w:rPr>
        <w:t>3.3</w:t>
      </w:r>
      <w:r>
        <w:rPr>
          <w:rFonts w:asciiTheme="minorHAnsi" w:eastAsiaTheme="minorEastAsia" w:hAnsiTheme="minorHAnsi" w:cstheme="minorBidi"/>
          <w:noProof/>
          <w:sz w:val="22"/>
          <w:szCs w:val="22"/>
          <w:lang w:eastAsia="en-US"/>
        </w:rPr>
        <w:tab/>
      </w:r>
      <w:r w:rsidRPr="002C4035">
        <w:rPr>
          <w:rFonts w:ascii="Georgia" w:hAnsi="Georgia"/>
          <w:noProof/>
        </w:rPr>
        <w:t>Glossary</w:t>
      </w:r>
      <w:r>
        <w:rPr>
          <w:noProof/>
        </w:rPr>
        <w:tab/>
      </w:r>
      <w:r>
        <w:rPr>
          <w:noProof/>
        </w:rPr>
        <w:fldChar w:fldCharType="begin"/>
      </w:r>
      <w:r>
        <w:rPr>
          <w:noProof/>
        </w:rPr>
        <w:instrText xml:space="preserve"> PAGEREF _Toc103893715 \h </w:instrText>
      </w:r>
      <w:r>
        <w:rPr>
          <w:noProof/>
        </w:rPr>
      </w:r>
      <w:r>
        <w:rPr>
          <w:noProof/>
        </w:rPr>
        <w:fldChar w:fldCharType="separate"/>
      </w:r>
      <w:r>
        <w:rPr>
          <w:noProof/>
        </w:rPr>
        <w:t>5</w:t>
      </w:r>
      <w:r>
        <w:rPr>
          <w:noProof/>
        </w:rPr>
        <w:fldChar w:fldCharType="end"/>
      </w:r>
    </w:p>
    <w:p w14:paraId="7E1CD22A" w14:textId="0666B10C" w:rsidR="00682AAC" w:rsidRDefault="00682AAC">
      <w:pPr>
        <w:pStyle w:val="TOC1"/>
        <w:tabs>
          <w:tab w:val="left" w:pos="3240"/>
        </w:tabs>
        <w:rPr>
          <w:rFonts w:asciiTheme="minorHAnsi" w:eastAsiaTheme="minorEastAsia" w:hAnsiTheme="minorHAnsi" w:cstheme="minorBidi"/>
          <w:b w:val="0"/>
          <w:noProof/>
          <w:sz w:val="22"/>
          <w:szCs w:val="22"/>
          <w:lang w:eastAsia="en-US"/>
        </w:rPr>
      </w:pPr>
      <w:r w:rsidRPr="002C4035">
        <w:rPr>
          <w:rFonts w:ascii="Georgia" w:hAnsi="Georgia"/>
          <w:noProof/>
        </w:rPr>
        <w:t>4</w:t>
      </w:r>
      <w:r>
        <w:rPr>
          <w:rFonts w:asciiTheme="minorHAnsi" w:eastAsiaTheme="minorEastAsia" w:hAnsiTheme="minorHAnsi" w:cstheme="minorBidi"/>
          <w:b w:val="0"/>
          <w:noProof/>
          <w:sz w:val="22"/>
          <w:szCs w:val="22"/>
          <w:lang w:eastAsia="en-US"/>
        </w:rPr>
        <w:tab/>
      </w:r>
      <w:r w:rsidRPr="002C4035">
        <w:rPr>
          <w:rFonts w:ascii="Georgia" w:hAnsi="Georgia"/>
          <w:noProof/>
        </w:rPr>
        <w:t>High-Level HIS to Fusion Integration flow</w:t>
      </w:r>
      <w:r>
        <w:rPr>
          <w:noProof/>
        </w:rPr>
        <w:tab/>
      </w:r>
      <w:r>
        <w:rPr>
          <w:noProof/>
        </w:rPr>
        <w:fldChar w:fldCharType="begin"/>
      </w:r>
      <w:r>
        <w:rPr>
          <w:noProof/>
        </w:rPr>
        <w:instrText xml:space="preserve"> PAGEREF _Toc103893716 \h </w:instrText>
      </w:r>
      <w:r>
        <w:rPr>
          <w:noProof/>
        </w:rPr>
      </w:r>
      <w:r>
        <w:rPr>
          <w:noProof/>
        </w:rPr>
        <w:fldChar w:fldCharType="separate"/>
      </w:r>
      <w:r>
        <w:rPr>
          <w:noProof/>
        </w:rPr>
        <w:t>6</w:t>
      </w:r>
      <w:r>
        <w:rPr>
          <w:noProof/>
        </w:rPr>
        <w:fldChar w:fldCharType="end"/>
      </w:r>
    </w:p>
    <w:p w14:paraId="32B78C78" w14:textId="4B60CB13" w:rsidR="00682AAC" w:rsidRDefault="00682AAC">
      <w:pPr>
        <w:pStyle w:val="TOC1"/>
        <w:tabs>
          <w:tab w:val="left" w:pos="3240"/>
        </w:tabs>
        <w:rPr>
          <w:rFonts w:asciiTheme="minorHAnsi" w:eastAsiaTheme="minorEastAsia" w:hAnsiTheme="minorHAnsi" w:cstheme="minorBidi"/>
          <w:b w:val="0"/>
          <w:noProof/>
          <w:sz w:val="22"/>
          <w:szCs w:val="22"/>
          <w:lang w:eastAsia="en-US"/>
        </w:rPr>
      </w:pPr>
      <w:r w:rsidRPr="002C4035">
        <w:rPr>
          <w:rFonts w:ascii="Georgia" w:hAnsi="Georgia"/>
          <w:noProof/>
        </w:rPr>
        <w:t>5</w:t>
      </w:r>
      <w:r>
        <w:rPr>
          <w:rFonts w:asciiTheme="minorHAnsi" w:eastAsiaTheme="minorEastAsia" w:hAnsiTheme="minorHAnsi" w:cstheme="minorBidi"/>
          <w:b w:val="0"/>
          <w:noProof/>
          <w:sz w:val="22"/>
          <w:szCs w:val="22"/>
          <w:lang w:eastAsia="en-US"/>
        </w:rPr>
        <w:tab/>
      </w:r>
      <w:r w:rsidRPr="002C4035">
        <w:rPr>
          <w:rFonts w:ascii="Georgia" w:hAnsi="Georgia"/>
          <w:noProof/>
        </w:rPr>
        <w:t>Technical Design Details</w:t>
      </w:r>
      <w:r>
        <w:rPr>
          <w:noProof/>
        </w:rPr>
        <w:tab/>
      </w:r>
      <w:r>
        <w:rPr>
          <w:noProof/>
        </w:rPr>
        <w:fldChar w:fldCharType="begin"/>
      </w:r>
      <w:r>
        <w:rPr>
          <w:noProof/>
        </w:rPr>
        <w:instrText xml:space="preserve"> PAGEREF _Toc103893717 \h </w:instrText>
      </w:r>
      <w:r>
        <w:rPr>
          <w:noProof/>
        </w:rPr>
      </w:r>
      <w:r>
        <w:rPr>
          <w:noProof/>
        </w:rPr>
        <w:fldChar w:fldCharType="separate"/>
      </w:r>
      <w:r>
        <w:rPr>
          <w:noProof/>
        </w:rPr>
        <w:t>7</w:t>
      </w:r>
      <w:r>
        <w:rPr>
          <w:noProof/>
        </w:rPr>
        <w:fldChar w:fldCharType="end"/>
      </w:r>
    </w:p>
    <w:p w14:paraId="4694B122" w14:textId="671158DF" w:rsidR="00682AAC" w:rsidRDefault="00682AAC">
      <w:pPr>
        <w:pStyle w:val="TOC2"/>
        <w:tabs>
          <w:tab w:val="left" w:pos="3240"/>
        </w:tabs>
        <w:rPr>
          <w:rFonts w:asciiTheme="minorHAnsi" w:eastAsiaTheme="minorEastAsia" w:hAnsiTheme="minorHAnsi" w:cstheme="minorBidi"/>
          <w:noProof/>
          <w:sz w:val="22"/>
          <w:szCs w:val="22"/>
          <w:lang w:eastAsia="en-US"/>
        </w:rPr>
      </w:pPr>
      <w:r w:rsidRPr="002C4035">
        <w:rPr>
          <w:rFonts w:ascii="Georgia" w:hAnsi="Georgia"/>
          <w:noProof/>
        </w:rPr>
        <w:t>5.1</w:t>
      </w:r>
      <w:r>
        <w:rPr>
          <w:rFonts w:asciiTheme="minorHAnsi" w:eastAsiaTheme="minorEastAsia" w:hAnsiTheme="minorHAnsi" w:cstheme="minorBidi"/>
          <w:noProof/>
          <w:sz w:val="22"/>
          <w:szCs w:val="22"/>
          <w:lang w:eastAsia="en-US"/>
        </w:rPr>
        <w:tab/>
      </w:r>
      <w:r w:rsidRPr="002C4035">
        <w:rPr>
          <w:rFonts w:ascii="Georgia" w:hAnsi="Georgia"/>
          <w:noProof/>
        </w:rPr>
        <w:t>OIC Services</w:t>
      </w:r>
      <w:r>
        <w:rPr>
          <w:noProof/>
        </w:rPr>
        <w:tab/>
      </w:r>
      <w:r>
        <w:rPr>
          <w:noProof/>
        </w:rPr>
        <w:fldChar w:fldCharType="begin"/>
      </w:r>
      <w:r>
        <w:rPr>
          <w:noProof/>
        </w:rPr>
        <w:instrText xml:space="preserve"> PAGEREF _Toc103893718 \h </w:instrText>
      </w:r>
      <w:r>
        <w:rPr>
          <w:noProof/>
        </w:rPr>
      </w:r>
      <w:r>
        <w:rPr>
          <w:noProof/>
        </w:rPr>
        <w:fldChar w:fldCharType="separate"/>
      </w:r>
      <w:r>
        <w:rPr>
          <w:noProof/>
        </w:rPr>
        <w:t>7</w:t>
      </w:r>
      <w:r>
        <w:rPr>
          <w:noProof/>
        </w:rPr>
        <w:fldChar w:fldCharType="end"/>
      </w:r>
    </w:p>
    <w:p w14:paraId="515C4183" w14:textId="00CE780F" w:rsidR="00682AAC" w:rsidRDefault="00682AAC">
      <w:pPr>
        <w:pStyle w:val="TOC2"/>
        <w:tabs>
          <w:tab w:val="left" w:pos="3240"/>
        </w:tabs>
        <w:rPr>
          <w:rFonts w:asciiTheme="minorHAnsi" w:eastAsiaTheme="minorEastAsia" w:hAnsiTheme="minorHAnsi" w:cstheme="minorBidi"/>
          <w:noProof/>
          <w:sz w:val="22"/>
          <w:szCs w:val="22"/>
          <w:lang w:eastAsia="en-US"/>
        </w:rPr>
      </w:pPr>
      <w:r w:rsidRPr="002C4035">
        <w:rPr>
          <w:rFonts w:ascii="Georgia" w:hAnsi="Georgia"/>
          <w:noProof/>
        </w:rPr>
        <w:t>5.2</w:t>
      </w:r>
      <w:r>
        <w:rPr>
          <w:rFonts w:asciiTheme="minorHAnsi" w:eastAsiaTheme="minorEastAsia" w:hAnsiTheme="minorHAnsi" w:cstheme="minorBidi"/>
          <w:noProof/>
          <w:sz w:val="22"/>
          <w:szCs w:val="22"/>
          <w:lang w:eastAsia="en-US"/>
        </w:rPr>
        <w:tab/>
      </w:r>
      <w:r w:rsidRPr="002C4035">
        <w:rPr>
          <w:rFonts w:ascii="Georgia" w:hAnsi="Georgia"/>
          <w:noProof/>
        </w:rPr>
        <w:t>Oracle PaaS DBCS components</w:t>
      </w:r>
      <w:r>
        <w:rPr>
          <w:noProof/>
        </w:rPr>
        <w:tab/>
      </w:r>
      <w:r>
        <w:rPr>
          <w:noProof/>
        </w:rPr>
        <w:fldChar w:fldCharType="begin"/>
      </w:r>
      <w:r>
        <w:rPr>
          <w:noProof/>
        </w:rPr>
        <w:instrText xml:space="preserve"> PAGEREF _Toc103893719 \h </w:instrText>
      </w:r>
      <w:r>
        <w:rPr>
          <w:noProof/>
        </w:rPr>
      </w:r>
      <w:r>
        <w:rPr>
          <w:noProof/>
        </w:rPr>
        <w:fldChar w:fldCharType="separate"/>
      </w:r>
      <w:r>
        <w:rPr>
          <w:noProof/>
        </w:rPr>
        <w:t>8</w:t>
      </w:r>
      <w:r>
        <w:rPr>
          <w:noProof/>
        </w:rPr>
        <w:fldChar w:fldCharType="end"/>
      </w:r>
    </w:p>
    <w:p w14:paraId="5B4A2876" w14:textId="2D488280" w:rsidR="00682AAC" w:rsidRDefault="00682AAC">
      <w:pPr>
        <w:pStyle w:val="TOC2"/>
        <w:tabs>
          <w:tab w:val="left" w:pos="3240"/>
        </w:tabs>
        <w:rPr>
          <w:rFonts w:asciiTheme="minorHAnsi" w:eastAsiaTheme="minorEastAsia" w:hAnsiTheme="minorHAnsi" w:cstheme="minorBidi"/>
          <w:noProof/>
          <w:sz w:val="22"/>
          <w:szCs w:val="22"/>
          <w:lang w:eastAsia="en-US"/>
        </w:rPr>
      </w:pPr>
      <w:r w:rsidRPr="002C4035">
        <w:rPr>
          <w:rFonts w:ascii="Georgia" w:hAnsi="Georgia"/>
          <w:noProof/>
        </w:rPr>
        <w:t>5.3</w:t>
      </w:r>
      <w:r>
        <w:rPr>
          <w:rFonts w:asciiTheme="minorHAnsi" w:eastAsiaTheme="minorEastAsia" w:hAnsiTheme="minorHAnsi" w:cstheme="minorBidi"/>
          <w:noProof/>
          <w:sz w:val="22"/>
          <w:szCs w:val="22"/>
          <w:lang w:eastAsia="en-US"/>
        </w:rPr>
        <w:tab/>
      </w:r>
      <w:r w:rsidRPr="002C4035">
        <w:rPr>
          <w:rFonts w:ascii="Georgia" w:hAnsi="Georgia"/>
          <w:noProof/>
        </w:rPr>
        <w:t>Technical flow</w:t>
      </w:r>
      <w:r>
        <w:rPr>
          <w:noProof/>
        </w:rPr>
        <w:tab/>
      </w:r>
      <w:r>
        <w:rPr>
          <w:noProof/>
        </w:rPr>
        <w:fldChar w:fldCharType="begin"/>
      </w:r>
      <w:r>
        <w:rPr>
          <w:noProof/>
        </w:rPr>
        <w:instrText xml:space="preserve"> PAGEREF _Toc103893720 \h </w:instrText>
      </w:r>
      <w:r>
        <w:rPr>
          <w:noProof/>
        </w:rPr>
      </w:r>
      <w:r>
        <w:rPr>
          <w:noProof/>
        </w:rPr>
        <w:fldChar w:fldCharType="separate"/>
      </w:r>
      <w:r>
        <w:rPr>
          <w:noProof/>
        </w:rPr>
        <w:t>9</w:t>
      </w:r>
      <w:r>
        <w:rPr>
          <w:noProof/>
        </w:rPr>
        <w:fldChar w:fldCharType="end"/>
      </w:r>
    </w:p>
    <w:p w14:paraId="46FF29F5" w14:textId="31A0CCD7" w:rsidR="00682AAC" w:rsidRDefault="00682AAC">
      <w:pPr>
        <w:pStyle w:val="TOC1"/>
        <w:tabs>
          <w:tab w:val="left" w:pos="3240"/>
        </w:tabs>
        <w:rPr>
          <w:rFonts w:asciiTheme="minorHAnsi" w:eastAsiaTheme="minorEastAsia" w:hAnsiTheme="minorHAnsi" w:cstheme="minorBidi"/>
          <w:b w:val="0"/>
          <w:noProof/>
          <w:sz w:val="22"/>
          <w:szCs w:val="22"/>
          <w:lang w:eastAsia="en-US"/>
        </w:rPr>
      </w:pPr>
      <w:r w:rsidRPr="002C4035">
        <w:rPr>
          <w:rFonts w:ascii="Georgia" w:hAnsi="Georgia"/>
          <w:noProof/>
        </w:rPr>
        <w:t>6</w:t>
      </w:r>
      <w:r>
        <w:rPr>
          <w:rFonts w:asciiTheme="minorHAnsi" w:eastAsiaTheme="minorEastAsia" w:hAnsiTheme="minorHAnsi" w:cstheme="minorBidi"/>
          <w:b w:val="0"/>
          <w:noProof/>
          <w:sz w:val="22"/>
          <w:szCs w:val="22"/>
          <w:lang w:eastAsia="en-US"/>
        </w:rPr>
        <w:tab/>
      </w:r>
      <w:r w:rsidRPr="002C4035">
        <w:rPr>
          <w:rFonts w:ascii="Georgia" w:hAnsi="Georgia"/>
          <w:noProof/>
        </w:rPr>
        <w:t>Error Reprocessing &amp; SWEEP</w:t>
      </w:r>
      <w:r>
        <w:rPr>
          <w:noProof/>
        </w:rPr>
        <w:tab/>
      </w:r>
      <w:r>
        <w:rPr>
          <w:noProof/>
        </w:rPr>
        <w:fldChar w:fldCharType="begin"/>
      </w:r>
      <w:r>
        <w:rPr>
          <w:noProof/>
        </w:rPr>
        <w:instrText xml:space="preserve"> PAGEREF _Toc103893721 \h </w:instrText>
      </w:r>
      <w:r>
        <w:rPr>
          <w:noProof/>
        </w:rPr>
      </w:r>
      <w:r>
        <w:rPr>
          <w:noProof/>
        </w:rPr>
        <w:fldChar w:fldCharType="separate"/>
      </w:r>
      <w:r>
        <w:rPr>
          <w:noProof/>
        </w:rPr>
        <w:t>14</w:t>
      </w:r>
      <w:r>
        <w:rPr>
          <w:noProof/>
        </w:rPr>
        <w:fldChar w:fldCharType="end"/>
      </w:r>
    </w:p>
    <w:p w14:paraId="45F975D8" w14:textId="4837F62F" w:rsidR="00682AAC" w:rsidRDefault="00682AAC">
      <w:pPr>
        <w:pStyle w:val="TOC1"/>
        <w:tabs>
          <w:tab w:val="left" w:pos="3240"/>
        </w:tabs>
        <w:rPr>
          <w:rFonts w:asciiTheme="minorHAnsi" w:eastAsiaTheme="minorEastAsia" w:hAnsiTheme="minorHAnsi" w:cstheme="minorBidi"/>
          <w:b w:val="0"/>
          <w:noProof/>
          <w:sz w:val="22"/>
          <w:szCs w:val="22"/>
          <w:lang w:eastAsia="en-US"/>
        </w:rPr>
      </w:pPr>
      <w:r w:rsidRPr="002C4035">
        <w:rPr>
          <w:rFonts w:ascii="Georgia" w:hAnsi="Georgia"/>
          <w:noProof/>
        </w:rPr>
        <w:t>7</w:t>
      </w:r>
      <w:r>
        <w:rPr>
          <w:rFonts w:asciiTheme="minorHAnsi" w:eastAsiaTheme="minorEastAsia" w:hAnsiTheme="minorHAnsi" w:cstheme="minorBidi"/>
          <w:b w:val="0"/>
          <w:noProof/>
          <w:sz w:val="22"/>
          <w:szCs w:val="22"/>
          <w:lang w:eastAsia="en-US"/>
        </w:rPr>
        <w:tab/>
      </w:r>
      <w:r w:rsidRPr="002C4035">
        <w:rPr>
          <w:rFonts w:ascii="Georgia" w:hAnsi="Georgia"/>
          <w:noProof/>
        </w:rPr>
        <w:t>HIS System</w:t>
      </w:r>
      <w:r>
        <w:rPr>
          <w:noProof/>
        </w:rPr>
        <w:tab/>
      </w:r>
      <w:r>
        <w:rPr>
          <w:noProof/>
        </w:rPr>
        <w:fldChar w:fldCharType="begin"/>
      </w:r>
      <w:r>
        <w:rPr>
          <w:noProof/>
        </w:rPr>
        <w:instrText xml:space="preserve"> PAGEREF _Toc103893722 \h </w:instrText>
      </w:r>
      <w:r>
        <w:rPr>
          <w:noProof/>
        </w:rPr>
      </w:r>
      <w:r>
        <w:rPr>
          <w:noProof/>
        </w:rPr>
        <w:fldChar w:fldCharType="separate"/>
      </w:r>
      <w:r>
        <w:rPr>
          <w:noProof/>
        </w:rPr>
        <w:t>16</w:t>
      </w:r>
      <w:r>
        <w:rPr>
          <w:noProof/>
        </w:rPr>
        <w:fldChar w:fldCharType="end"/>
      </w:r>
    </w:p>
    <w:p w14:paraId="0E2AB125" w14:textId="78CB7F62" w:rsidR="00682AAC" w:rsidRDefault="00682AAC">
      <w:pPr>
        <w:pStyle w:val="TOC2"/>
        <w:tabs>
          <w:tab w:val="left" w:pos="3240"/>
        </w:tabs>
        <w:rPr>
          <w:rFonts w:asciiTheme="minorHAnsi" w:eastAsiaTheme="minorEastAsia" w:hAnsiTheme="minorHAnsi" w:cstheme="minorBidi"/>
          <w:noProof/>
          <w:sz w:val="22"/>
          <w:szCs w:val="22"/>
          <w:lang w:eastAsia="en-US"/>
        </w:rPr>
      </w:pPr>
      <w:r w:rsidRPr="002C4035">
        <w:rPr>
          <w:rFonts w:ascii="Georgia" w:hAnsi="Georgia"/>
          <w:noProof/>
        </w:rPr>
        <w:t>7.1</w:t>
      </w:r>
      <w:r>
        <w:rPr>
          <w:rFonts w:asciiTheme="minorHAnsi" w:eastAsiaTheme="minorEastAsia" w:hAnsiTheme="minorHAnsi" w:cstheme="minorBidi"/>
          <w:noProof/>
          <w:sz w:val="22"/>
          <w:szCs w:val="22"/>
          <w:lang w:eastAsia="en-US"/>
        </w:rPr>
        <w:tab/>
      </w:r>
      <w:r w:rsidRPr="002C4035">
        <w:rPr>
          <w:rFonts w:ascii="Georgia" w:hAnsi="Georgia"/>
          <w:noProof/>
        </w:rPr>
        <w:t>HIS Services</w:t>
      </w:r>
      <w:r>
        <w:rPr>
          <w:noProof/>
        </w:rPr>
        <w:tab/>
      </w:r>
      <w:r>
        <w:rPr>
          <w:noProof/>
        </w:rPr>
        <w:fldChar w:fldCharType="begin"/>
      </w:r>
      <w:r>
        <w:rPr>
          <w:noProof/>
        </w:rPr>
        <w:instrText xml:space="preserve"> PAGEREF _Toc103893723 \h </w:instrText>
      </w:r>
      <w:r>
        <w:rPr>
          <w:noProof/>
        </w:rPr>
      </w:r>
      <w:r>
        <w:rPr>
          <w:noProof/>
        </w:rPr>
        <w:fldChar w:fldCharType="separate"/>
      </w:r>
      <w:r>
        <w:rPr>
          <w:noProof/>
        </w:rPr>
        <w:t>16</w:t>
      </w:r>
      <w:r>
        <w:rPr>
          <w:noProof/>
        </w:rPr>
        <w:fldChar w:fldCharType="end"/>
      </w:r>
    </w:p>
    <w:p w14:paraId="16DA8B78" w14:textId="4C1CD0F5" w:rsidR="00682AAC" w:rsidRDefault="00682AAC">
      <w:pPr>
        <w:pStyle w:val="TOC1"/>
        <w:tabs>
          <w:tab w:val="left" w:pos="3240"/>
        </w:tabs>
        <w:rPr>
          <w:rFonts w:asciiTheme="minorHAnsi" w:eastAsiaTheme="minorEastAsia" w:hAnsiTheme="minorHAnsi" w:cstheme="minorBidi"/>
          <w:b w:val="0"/>
          <w:noProof/>
          <w:sz w:val="22"/>
          <w:szCs w:val="22"/>
          <w:lang w:eastAsia="en-US"/>
        </w:rPr>
      </w:pPr>
      <w:r w:rsidRPr="002C4035">
        <w:rPr>
          <w:rFonts w:ascii="Georgia" w:hAnsi="Georgia"/>
          <w:noProof/>
        </w:rPr>
        <w:t>8</w:t>
      </w:r>
      <w:r>
        <w:rPr>
          <w:rFonts w:asciiTheme="minorHAnsi" w:eastAsiaTheme="minorEastAsia" w:hAnsiTheme="minorHAnsi" w:cstheme="minorBidi"/>
          <w:b w:val="0"/>
          <w:noProof/>
          <w:sz w:val="22"/>
          <w:szCs w:val="22"/>
          <w:lang w:eastAsia="en-US"/>
        </w:rPr>
        <w:tab/>
      </w:r>
      <w:r w:rsidRPr="002C4035">
        <w:rPr>
          <w:rFonts w:ascii="Georgia" w:hAnsi="Georgia"/>
          <w:noProof/>
        </w:rPr>
        <w:t>Data FIELD Mapping</w:t>
      </w:r>
      <w:r>
        <w:rPr>
          <w:noProof/>
        </w:rPr>
        <w:tab/>
      </w:r>
      <w:r>
        <w:rPr>
          <w:noProof/>
        </w:rPr>
        <w:fldChar w:fldCharType="begin"/>
      </w:r>
      <w:r>
        <w:rPr>
          <w:noProof/>
        </w:rPr>
        <w:instrText xml:space="preserve"> PAGEREF _Toc103893724 \h </w:instrText>
      </w:r>
      <w:r>
        <w:rPr>
          <w:noProof/>
        </w:rPr>
      </w:r>
      <w:r>
        <w:rPr>
          <w:noProof/>
        </w:rPr>
        <w:fldChar w:fldCharType="separate"/>
      </w:r>
      <w:r>
        <w:rPr>
          <w:noProof/>
        </w:rPr>
        <w:t>17</w:t>
      </w:r>
      <w:r>
        <w:rPr>
          <w:noProof/>
        </w:rPr>
        <w:fldChar w:fldCharType="end"/>
      </w:r>
    </w:p>
    <w:p w14:paraId="592548D1" w14:textId="3164E5C7" w:rsidR="00682AAC" w:rsidRDefault="00682AAC">
      <w:pPr>
        <w:pStyle w:val="TOC2"/>
        <w:tabs>
          <w:tab w:val="left" w:pos="3240"/>
        </w:tabs>
        <w:rPr>
          <w:rFonts w:asciiTheme="minorHAnsi" w:eastAsiaTheme="minorEastAsia" w:hAnsiTheme="minorHAnsi" w:cstheme="minorBidi"/>
          <w:noProof/>
          <w:sz w:val="22"/>
          <w:szCs w:val="22"/>
          <w:lang w:eastAsia="en-US"/>
        </w:rPr>
      </w:pPr>
      <w:r w:rsidRPr="002C4035">
        <w:rPr>
          <w:rFonts w:ascii="Georgia" w:hAnsi="Georgia"/>
          <w:noProof/>
        </w:rPr>
        <w:t>8.1</w:t>
      </w:r>
      <w:r>
        <w:rPr>
          <w:rFonts w:asciiTheme="minorHAnsi" w:eastAsiaTheme="minorEastAsia" w:hAnsiTheme="minorHAnsi" w:cstheme="minorBidi"/>
          <w:noProof/>
          <w:sz w:val="22"/>
          <w:szCs w:val="22"/>
          <w:lang w:eastAsia="en-US"/>
        </w:rPr>
        <w:tab/>
      </w:r>
      <w:r w:rsidRPr="002C4035">
        <w:rPr>
          <w:rFonts w:ascii="Georgia" w:hAnsi="Georgia"/>
          <w:noProof/>
        </w:rPr>
        <w:t>File format</w:t>
      </w:r>
      <w:r>
        <w:rPr>
          <w:noProof/>
        </w:rPr>
        <w:tab/>
      </w:r>
      <w:r>
        <w:rPr>
          <w:noProof/>
        </w:rPr>
        <w:fldChar w:fldCharType="begin"/>
      </w:r>
      <w:r>
        <w:rPr>
          <w:noProof/>
        </w:rPr>
        <w:instrText xml:space="preserve"> PAGEREF _Toc103893725 \h </w:instrText>
      </w:r>
      <w:r>
        <w:rPr>
          <w:noProof/>
        </w:rPr>
      </w:r>
      <w:r>
        <w:rPr>
          <w:noProof/>
        </w:rPr>
        <w:fldChar w:fldCharType="separate"/>
      </w:r>
      <w:r>
        <w:rPr>
          <w:noProof/>
        </w:rPr>
        <w:t>17</w:t>
      </w:r>
      <w:r>
        <w:rPr>
          <w:noProof/>
        </w:rPr>
        <w:fldChar w:fldCharType="end"/>
      </w:r>
    </w:p>
    <w:p w14:paraId="06676C0C" w14:textId="0B516613" w:rsidR="00682AAC" w:rsidRDefault="00682AAC">
      <w:pPr>
        <w:pStyle w:val="TOC2"/>
        <w:tabs>
          <w:tab w:val="left" w:pos="3240"/>
        </w:tabs>
        <w:rPr>
          <w:rFonts w:asciiTheme="minorHAnsi" w:eastAsiaTheme="minorEastAsia" w:hAnsiTheme="minorHAnsi" w:cstheme="minorBidi"/>
          <w:noProof/>
          <w:sz w:val="22"/>
          <w:szCs w:val="22"/>
          <w:lang w:eastAsia="en-US"/>
        </w:rPr>
      </w:pPr>
      <w:r w:rsidRPr="002C4035">
        <w:rPr>
          <w:rFonts w:ascii="Georgia" w:hAnsi="Georgia"/>
          <w:noProof/>
        </w:rPr>
        <w:t>8.2</w:t>
      </w:r>
      <w:r>
        <w:rPr>
          <w:rFonts w:asciiTheme="minorHAnsi" w:eastAsiaTheme="minorEastAsia" w:hAnsiTheme="minorHAnsi" w:cstheme="minorBidi"/>
          <w:noProof/>
          <w:sz w:val="22"/>
          <w:szCs w:val="22"/>
          <w:lang w:eastAsia="en-US"/>
        </w:rPr>
        <w:tab/>
      </w:r>
      <w:r w:rsidRPr="002C4035">
        <w:rPr>
          <w:rFonts w:ascii="Georgia" w:hAnsi="Georgia"/>
          <w:noProof/>
        </w:rPr>
        <w:t>Frequency</w:t>
      </w:r>
      <w:r>
        <w:rPr>
          <w:noProof/>
        </w:rPr>
        <w:tab/>
      </w:r>
      <w:r>
        <w:rPr>
          <w:noProof/>
        </w:rPr>
        <w:fldChar w:fldCharType="begin"/>
      </w:r>
      <w:r>
        <w:rPr>
          <w:noProof/>
        </w:rPr>
        <w:instrText xml:space="preserve"> PAGEREF _Toc103893726 \h </w:instrText>
      </w:r>
      <w:r>
        <w:rPr>
          <w:noProof/>
        </w:rPr>
      </w:r>
      <w:r>
        <w:rPr>
          <w:noProof/>
        </w:rPr>
        <w:fldChar w:fldCharType="separate"/>
      </w:r>
      <w:r>
        <w:rPr>
          <w:noProof/>
        </w:rPr>
        <w:t>17</w:t>
      </w:r>
      <w:r>
        <w:rPr>
          <w:noProof/>
        </w:rPr>
        <w:fldChar w:fldCharType="end"/>
      </w:r>
    </w:p>
    <w:p w14:paraId="48A8ADF9" w14:textId="1CD5D45B" w:rsidR="00682AAC" w:rsidRDefault="00682AAC">
      <w:pPr>
        <w:pStyle w:val="TOC1"/>
        <w:tabs>
          <w:tab w:val="left" w:pos="3240"/>
        </w:tabs>
        <w:rPr>
          <w:rFonts w:asciiTheme="minorHAnsi" w:eastAsiaTheme="minorEastAsia" w:hAnsiTheme="minorHAnsi" w:cstheme="minorBidi"/>
          <w:b w:val="0"/>
          <w:noProof/>
          <w:sz w:val="22"/>
          <w:szCs w:val="22"/>
          <w:lang w:eastAsia="en-US"/>
        </w:rPr>
      </w:pPr>
      <w:r w:rsidRPr="002C4035">
        <w:rPr>
          <w:rFonts w:ascii="Georgia" w:hAnsi="Georgia"/>
          <w:noProof/>
        </w:rPr>
        <w:t>9</w:t>
      </w:r>
      <w:r>
        <w:rPr>
          <w:rFonts w:asciiTheme="minorHAnsi" w:eastAsiaTheme="minorEastAsia" w:hAnsiTheme="minorHAnsi" w:cstheme="minorBidi"/>
          <w:b w:val="0"/>
          <w:noProof/>
          <w:sz w:val="22"/>
          <w:szCs w:val="22"/>
          <w:lang w:eastAsia="en-US"/>
        </w:rPr>
        <w:tab/>
      </w:r>
      <w:r w:rsidRPr="002C4035">
        <w:rPr>
          <w:rFonts w:ascii="Georgia" w:hAnsi="Georgia"/>
          <w:noProof/>
        </w:rPr>
        <w:t>Exception handling</w:t>
      </w:r>
      <w:r>
        <w:rPr>
          <w:noProof/>
        </w:rPr>
        <w:tab/>
      </w:r>
      <w:r>
        <w:rPr>
          <w:noProof/>
        </w:rPr>
        <w:fldChar w:fldCharType="begin"/>
      </w:r>
      <w:r>
        <w:rPr>
          <w:noProof/>
        </w:rPr>
        <w:instrText xml:space="preserve"> PAGEREF _Toc103893727 \h </w:instrText>
      </w:r>
      <w:r>
        <w:rPr>
          <w:noProof/>
        </w:rPr>
      </w:r>
      <w:r>
        <w:rPr>
          <w:noProof/>
        </w:rPr>
        <w:fldChar w:fldCharType="separate"/>
      </w:r>
      <w:r>
        <w:rPr>
          <w:noProof/>
        </w:rPr>
        <w:t>18</w:t>
      </w:r>
      <w:r>
        <w:rPr>
          <w:noProof/>
        </w:rPr>
        <w:fldChar w:fldCharType="end"/>
      </w:r>
    </w:p>
    <w:p w14:paraId="0A270A58" w14:textId="048027F8" w:rsidR="00682AAC" w:rsidRDefault="00682AAC">
      <w:pPr>
        <w:pStyle w:val="TOC2"/>
        <w:tabs>
          <w:tab w:val="left" w:pos="3240"/>
        </w:tabs>
        <w:rPr>
          <w:rFonts w:asciiTheme="minorHAnsi" w:eastAsiaTheme="minorEastAsia" w:hAnsiTheme="minorHAnsi" w:cstheme="minorBidi"/>
          <w:noProof/>
          <w:sz w:val="22"/>
          <w:szCs w:val="22"/>
          <w:lang w:eastAsia="en-US"/>
        </w:rPr>
      </w:pPr>
      <w:r w:rsidRPr="002C4035">
        <w:rPr>
          <w:rFonts w:ascii="Georgia" w:hAnsi="Georgia"/>
          <w:noProof/>
        </w:rPr>
        <w:t>9.1</w:t>
      </w:r>
      <w:r>
        <w:rPr>
          <w:rFonts w:asciiTheme="minorHAnsi" w:eastAsiaTheme="minorEastAsia" w:hAnsiTheme="minorHAnsi" w:cstheme="minorBidi"/>
          <w:noProof/>
          <w:sz w:val="22"/>
          <w:szCs w:val="22"/>
          <w:lang w:eastAsia="en-US"/>
        </w:rPr>
        <w:tab/>
      </w:r>
      <w:r w:rsidRPr="002C4035">
        <w:rPr>
          <w:rFonts w:ascii="Georgia" w:hAnsi="Georgia"/>
          <w:noProof/>
        </w:rPr>
        <w:t>Scenarios</w:t>
      </w:r>
      <w:r>
        <w:rPr>
          <w:noProof/>
        </w:rPr>
        <w:tab/>
      </w:r>
      <w:r>
        <w:rPr>
          <w:noProof/>
        </w:rPr>
        <w:fldChar w:fldCharType="begin"/>
      </w:r>
      <w:r>
        <w:rPr>
          <w:noProof/>
        </w:rPr>
        <w:instrText xml:space="preserve"> PAGEREF _Toc103893728 \h </w:instrText>
      </w:r>
      <w:r>
        <w:rPr>
          <w:noProof/>
        </w:rPr>
      </w:r>
      <w:r>
        <w:rPr>
          <w:noProof/>
        </w:rPr>
        <w:fldChar w:fldCharType="separate"/>
      </w:r>
      <w:r>
        <w:rPr>
          <w:noProof/>
        </w:rPr>
        <w:t>18</w:t>
      </w:r>
      <w:r>
        <w:rPr>
          <w:noProof/>
        </w:rPr>
        <w:fldChar w:fldCharType="end"/>
      </w:r>
    </w:p>
    <w:p w14:paraId="16C48021" w14:textId="7C9D4709" w:rsidR="00682AAC" w:rsidRDefault="00682AAC">
      <w:pPr>
        <w:pStyle w:val="TOC1"/>
        <w:tabs>
          <w:tab w:val="left" w:pos="3240"/>
        </w:tabs>
        <w:rPr>
          <w:rFonts w:asciiTheme="minorHAnsi" w:eastAsiaTheme="minorEastAsia" w:hAnsiTheme="minorHAnsi" w:cstheme="minorBidi"/>
          <w:b w:val="0"/>
          <w:noProof/>
          <w:sz w:val="22"/>
          <w:szCs w:val="22"/>
          <w:lang w:eastAsia="en-US"/>
        </w:rPr>
      </w:pPr>
      <w:r w:rsidRPr="002C4035">
        <w:rPr>
          <w:rFonts w:ascii="Georgia" w:hAnsi="Georgia"/>
          <w:noProof/>
        </w:rPr>
        <w:t>10</w:t>
      </w:r>
      <w:r>
        <w:rPr>
          <w:rFonts w:asciiTheme="minorHAnsi" w:eastAsiaTheme="minorEastAsia" w:hAnsiTheme="minorHAnsi" w:cstheme="minorBidi"/>
          <w:b w:val="0"/>
          <w:noProof/>
          <w:sz w:val="22"/>
          <w:szCs w:val="22"/>
          <w:lang w:eastAsia="en-US"/>
        </w:rPr>
        <w:tab/>
      </w:r>
      <w:r w:rsidRPr="002C4035">
        <w:rPr>
          <w:rFonts w:ascii="Georgia" w:hAnsi="Georgia"/>
          <w:noProof/>
        </w:rPr>
        <w:t>Assumptions / Considerations</w:t>
      </w:r>
      <w:r>
        <w:rPr>
          <w:noProof/>
        </w:rPr>
        <w:tab/>
      </w:r>
      <w:r>
        <w:rPr>
          <w:noProof/>
        </w:rPr>
        <w:fldChar w:fldCharType="begin"/>
      </w:r>
      <w:r>
        <w:rPr>
          <w:noProof/>
        </w:rPr>
        <w:instrText xml:space="preserve"> PAGEREF _Toc103893729 \h </w:instrText>
      </w:r>
      <w:r>
        <w:rPr>
          <w:noProof/>
        </w:rPr>
      </w:r>
      <w:r>
        <w:rPr>
          <w:noProof/>
        </w:rPr>
        <w:fldChar w:fldCharType="separate"/>
      </w:r>
      <w:r>
        <w:rPr>
          <w:noProof/>
        </w:rPr>
        <w:t>19</w:t>
      </w:r>
      <w:r>
        <w:rPr>
          <w:noProof/>
        </w:rPr>
        <w:fldChar w:fldCharType="end"/>
      </w:r>
    </w:p>
    <w:p w14:paraId="0B742146" w14:textId="321B3339" w:rsidR="00682AAC" w:rsidRDefault="00682AAC">
      <w:pPr>
        <w:pStyle w:val="TOC1"/>
        <w:tabs>
          <w:tab w:val="left" w:pos="3240"/>
        </w:tabs>
        <w:rPr>
          <w:rFonts w:asciiTheme="minorHAnsi" w:eastAsiaTheme="minorEastAsia" w:hAnsiTheme="minorHAnsi" w:cstheme="minorBidi"/>
          <w:b w:val="0"/>
          <w:noProof/>
          <w:sz w:val="22"/>
          <w:szCs w:val="22"/>
          <w:lang w:eastAsia="en-US"/>
        </w:rPr>
      </w:pPr>
      <w:r w:rsidRPr="002C4035">
        <w:rPr>
          <w:rFonts w:ascii="Georgia" w:hAnsi="Georgia"/>
          <w:noProof/>
        </w:rPr>
        <w:t>11</w:t>
      </w:r>
      <w:r>
        <w:rPr>
          <w:rFonts w:asciiTheme="minorHAnsi" w:eastAsiaTheme="minorEastAsia" w:hAnsiTheme="minorHAnsi" w:cstheme="minorBidi"/>
          <w:b w:val="0"/>
          <w:noProof/>
          <w:sz w:val="22"/>
          <w:szCs w:val="22"/>
          <w:lang w:eastAsia="en-US"/>
        </w:rPr>
        <w:tab/>
      </w:r>
      <w:r w:rsidRPr="002C4035">
        <w:rPr>
          <w:rFonts w:ascii="Georgia" w:hAnsi="Georgia"/>
          <w:noProof/>
        </w:rPr>
        <w:t>Open and Closed Issues</w:t>
      </w:r>
      <w:r>
        <w:rPr>
          <w:noProof/>
        </w:rPr>
        <w:tab/>
      </w:r>
      <w:r>
        <w:rPr>
          <w:noProof/>
        </w:rPr>
        <w:fldChar w:fldCharType="begin"/>
      </w:r>
      <w:r>
        <w:rPr>
          <w:noProof/>
        </w:rPr>
        <w:instrText xml:space="preserve"> PAGEREF _Toc103893730 \h </w:instrText>
      </w:r>
      <w:r>
        <w:rPr>
          <w:noProof/>
        </w:rPr>
      </w:r>
      <w:r>
        <w:rPr>
          <w:noProof/>
        </w:rPr>
        <w:fldChar w:fldCharType="separate"/>
      </w:r>
      <w:r>
        <w:rPr>
          <w:noProof/>
        </w:rPr>
        <w:t>20</w:t>
      </w:r>
      <w:r>
        <w:rPr>
          <w:noProof/>
        </w:rPr>
        <w:fldChar w:fldCharType="end"/>
      </w:r>
    </w:p>
    <w:p w14:paraId="012D1F26" w14:textId="1C914999" w:rsidR="00682AAC" w:rsidRDefault="00682AAC">
      <w:pPr>
        <w:pStyle w:val="TOC2"/>
        <w:tabs>
          <w:tab w:val="left" w:pos="3240"/>
        </w:tabs>
        <w:rPr>
          <w:rFonts w:asciiTheme="minorHAnsi" w:eastAsiaTheme="minorEastAsia" w:hAnsiTheme="minorHAnsi" w:cstheme="minorBidi"/>
          <w:noProof/>
          <w:sz w:val="22"/>
          <w:szCs w:val="22"/>
          <w:lang w:eastAsia="en-US"/>
        </w:rPr>
      </w:pPr>
      <w:r w:rsidRPr="002C4035">
        <w:rPr>
          <w:rFonts w:ascii="Georgia" w:hAnsi="Georgia"/>
          <w:noProof/>
        </w:rPr>
        <w:t>11.1</w:t>
      </w:r>
      <w:r>
        <w:rPr>
          <w:rFonts w:asciiTheme="minorHAnsi" w:eastAsiaTheme="minorEastAsia" w:hAnsiTheme="minorHAnsi" w:cstheme="minorBidi"/>
          <w:noProof/>
          <w:sz w:val="22"/>
          <w:szCs w:val="22"/>
          <w:lang w:eastAsia="en-US"/>
        </w:rPr>
        <w:tab/>
      </w:r>
      <w:r w:rsidRPr="002C4035">
        <w:rPr>
          <w:rFonts w:ascii="Georgia" w:hAnsi="Georgia"/>
          <w:noProof/>
        </w:rPr>
        <w:t>Open Issues</w:t>
      </w:r>
      <w:r>
        <w:rPr>
          <w:noProof/>
        </w:rPr>
        <w:tab/>
      </w:r>
      <w:r>
        <w:rPr>
          <w:noProof/>
        </w:rPr>
        <w:fldChar w:fldCharType="begin"/>
      </w:r>
      <w:r>
        <w:rPr>
          <w:noProof/>
        </w:rPr>
        <w:instrText xml:space="preserve"> PAGEREF _Toc103893731 \h </w:instrText>
      </w:r>
      <w:r>
        <w:rPr>
          <w:noProof/>
        </w:rPr>
      </w:r>
      <w:r>
        <w:rPr>
          <w:noProof/>
        </w:rPr>
        <w:fldChar w:fldCharType="separate"/>
      </w:r>
      <w:r>
        <w:rPr>
          <w:noProof/>
        </w:rPr>
        <w:t>20</w:t>
      </w:r>
      <w:r>
        <w:rPr>
          <w:noProof/>
        </w:rPr>
        <w:fldChar w:fldCharType="end"/>
      </w:r>
    </w:p>
    <w:p w14:paraId="3B10A86E" w14:textId="14D9B3AC" w:rsidR="00682AAC" w:rsidRDefault="00682AAC">
      <w:pPr>
        <w:pStyle w:val="TOC2"/>
        <w:tabs>
          <w:tab w:val="left" w:pos="3240"/>
        </w:tabs>
        <w:rPr>
          <w:rFonts w:asciiTheme="minorHAnsi" w:eastAsiaTheme="minorEastAsia" w:hAnsiTheme="minorHAnsi" w:cstheme="minorBidi"/>
          <w:noProof/>
          <w:sz w:val="22"/>
          <w:szCs w:val="22"/>
          <w:lang w:eastAsia="en-US"/>
        </w:rPr>
      </w:pPr>
      <w:r w:rsidRPr="002C4035">
        <w:rPr>
          <w:rFonts w:ascii="Georgia" w:hAnsi="Georgia"/>
          <w:noProof/>
        </w:rPr>
        <w:t>11.2</w:t>
      </w:r>
      <w:r>
        <w:rPr>
          <w:rFonts w:asciiTheme="minorHAnsi" w:eastAsiaTheme="minorEastAsia" w:hAnsiTheme="minorHAnsi" w:cstheme="minorBidi"/>
          <w:noProof/>
          <w:sz w:val="22"/>
          <w:szCs w:val="22"/>
          <w:lang w:eastAsia="en-US"/>
        </w:rPr>
        <w:tab/>
      </w:r>
      <w:r w:rsidRPr="002C4035">
        <w:rPr>
          <w:rFonts w:ascii="Georgia" w:hAnsi="Georgia"/>
          <w:noProof/>
        </w:rPr>
        <w:t>Closed Issues</w:t>
      </w:r>
      <w:r>
        <w:rPr>
          <w:noProof/>
        </w:rPr>
        <w:tab/>
      </w:r>
      <w:r>
        <w:rPr>
          <w:noProof/>
        </w:rPr>
        <w:fldChar w:fldCharType="begin"/>
      </w:r>
      <w:r>
        <w:rPr>
          <w:noProof/>
        </w:rPr>
        <w:instrText xml:space="preserve"> PAGEREF _Toc103893732 \h </w:instrText>
      </w:r>
      <w:r>
        <w:rPr>
          <w:noProof/>
        </w:rPr>
      </w:r>
      <w:r>
        <w:rPr>
          <w:noProof/>
        </w:rPr>
        <w:fldChar w:fldCharType="separate"/>
      </w:r>
      <w:r>
        <w:rPr>
          <w:noProof/>
        </w:rPr>
        <w:t>20</w:t>
      </w:r>
      <w:r>
        <w:rPr>
          <w:noProof/>
        </w:rPr>
        <w:fldChar w:fldCharType="end"/>
      </w:r>
    </w:p>
    <w:p w14:paraId="10F6B2EE" w14:textId="091A6393" w:rsidR="008C6941" w:rsidRPr="00A22B16" w:rsidRDefault="00777368">
      <w:pPr>
        <w:rPr>
          <w:rFonts w:ascii="Georgia" w:hAnsi="Georgia"/>
        </w:rPr>
      </w:pPr>
      <w:r w:rsidRPr="00A22B16">
        <w:rPr>
          <w:rFonts w:ascii="Georgia" w:hAnsi="Georgia"/>
          <w:b/>
        </w:rPr>
        <w:fldChar w:fldCharType="end"/>
      </w:r>
    </w:p>
    <w:p w14:paraId="633B01B7" w14:textId="77777777" w:rsidR="008C6941" w:rsidRPr="00A22B16" w:rsidRDefault="008C6941">
      <w:pPr>
        <w:rPr>
          <w:rFonts w:ascii="Georgia" w:hAnsi="Georgia"/>
        </w:rPr>
      </w:pPr>
    </w:p>
    <w:p w14:paraId="69BDBE97" w14:textId="77777777" w:rsidR="008C6941" w:rsidRPr="00A22B16" w:rsidRDefault="008C6941">
      <w:pPr>
        <w:pStyle w:val="BodyText"/>
        <w:rPr>
          <w:rFonts w:ascii="Georgia" w:hAnsi="Georgia"/>
        </w:rPr>
        <w:sectPr w:rsidR="008C6941" w:rsidRPr="00A22B16" w:rsidSect="00B55435">
          <w:headerReference w:type="even" r:id="rId12"/>
          <w:headerReference w:type="default" r:id="rId13"/>
          <w:footerReference w:type="even" r:id="rId14"/>
          <w:footerReference w:type="default" r:id="rId15"/>
          <w:headerReference w:type="first" r:id="rId16"/>
          <w:footerReference w:type="first" r:id="rId17"/>
          <w:pgSz w:w="12240" w:h="15840" w:code="1"/>
          <w:pgMar w:top="1080" w:right="720" w:bottom="1440" w:left="720" w:header="432" w:footer="720" w:gutter="360"/>
          <w:paperSrc w:first="12451" w:other="12451"/>
          <w:pgNumType w:fmt="lowerRoman" w:start="1"/>
          <w:cols w:space="720"/>
          <w:titlePg/>
          <w:docGrid w:linePitch="272"/>
        </w:sectPr>
      </w:pPr>
    </w:p>
    <w:p w14:paraId="2F45A363" w14:textId="77777777" w:rsidR="002E715A" w:rsidRPr="00A22B16" w:rsidRDefault="002E715A" w:rsidP="002E715A">
      <w:pPr>
        <w:pStyle w:val="Heading1"/>
        <w:rPr>
          <w:rFonts w:ascii="Georgia" w:hAnsi="Georgia"/>
        </w:rPr>
      </w:pPr>
      <w:bookmarkStart w:id="15" w:name="_Toc377560918"/>
      <w:bookmarkStart w:id="16" w:name="_Toc389414803"/>
      <w:bookmarkStart w:id="17" w:name="_Toc390463895"/>
      <w:bookmarkStart w:id="18" w:name="_Toc103893709"/>
      <w:bookmarkEnd w:id="0"/>
      <w:r w:rsidRPr="00A22B16">
        <w:rPr>
          <w:rFonts w:ascii="Georgia" w:hAnsi="Georgia"/>
        </w:rPr>
        <w:lastRenderedPageBreak/>
        <w:t>Introduction</w:t>
      </w:r>
      <w:bookmarkEnd w:id="15"/>
      <w:bookmarkEnd w:id="16"/>
      <w:bookmarkEnd w:id="17"/>
      <w:bookmarkEnd w:id="18"/>
    </w:p>
    <w:p w14:paraId="1D99E276" w14:textId="77777777" w:rsidR="002E715A" w:rsidRPr="00A22B16" w:rsidRDefault="002E715A" w:rsidP="002E715A">
      <w:pPr>
        <w:pStyle w:val="HeadingBar"/>
        <w:rPr>
          <w:rFonts w:ascii="Georgia" w:hAnsi="Georgia"/>
        </w:rPr>
      </w:pPr>
    </w:p>
    <w:p w14:paraId="33918602" w14:textId="77777777" w:rsidR="002E715A" w:rsidRPr="00A22B16" w:rsidRDefault="002E715A" w:rsidP="002E715A">
      <w:pPr>
        <w:pStyle w:val="Heading3"/>
        <w:rPr>
          <w:rFonts w:ascii="Georgia" w:hAnsi="Georgia"/>
        </w:rPr>
      </w:pPr>
      <w:bookmarkStart w:id="19" w:name="_Toc377560919"/>
      <w:bookmarkStart w:id="20" w:name="_Toc389414804"/>
      <w:bookmarkStart w:id="21" w:name="_Toc103893710"/>
      <w:r w:rsidRPr="00A22B16">
        <w:rPr>
          <w:rFonts w:ascii="Georgia" w:hAnsi="Georgia"/>
        </w:rPr>
        <w:t>Scope for this Document</w:t>
      </w:r>
      <w:bookmarkEnd w:id="19"/>
      <w:bookmarkEnd w:id="20"/>
      <w:bookmarkEnd w:id="21"/>
    </w:p>
    <w:p w14:paraId="70CEDCF4" w14:textId="6AFACF82" w:rsidR="00EA76C6" w:rsidRPr="00A22B16" w:rsidRDefault="002E715A" w:rsidP="002E715A">
      <w:pPr>
        <w:pStyle w:val="BodyText"/>
        <w:jc w:val="both"/>
        <w:rPr>
          <w:rFonts w:ascii="Georgia" w:hAnsi="Georgia"/>
        </w:rPr>
      </w:pPr>
      <w:r w:rsidRPr="00A22B16">
        <w:rPr>
          <w:rFonts w:ascii="Georgia" w:hAnsi="Georgia"/>
        </w:rPr>
        <w:t xml:space="preserve">This analysis specification document is prepared to </w:t>
      </w:r>
      <w:r w:rsidR="00A36F34" w:rsidRPr="00A22B16">
        <w:rPr>
          <w:rFonts w:ascii="Georgia" w:hAnsi="Georgia"/>
        </w:rPr>
        <w:t>layout</w:t>
      </w:r>
      <w:r w:rsidRPr="00A22B16">
        <w:rPr>
          <w:rFonts w:ascii="Georgia" w:hAnsi="Georgia"/>
        </w:rPr>
        <w:t xml:space="preserve"> the </w:t>
      </w:r>
      <w:r w:rsidR="00DB1916">
        <w:rPr>
          <w:rFonts w:ascii="Georgia" w:hAnsi="Georgia"/>
        </w:rPr>
        <w:t xml:space="preserve">HIS to Fusion </w:t>
      </w:r>
      <w:r w:rsidR="005E633D">
        <w:rPr>
          <w:rFonts w:ascii="Georgia" w:hAnsi="Georgia"/>
        </w:rPr>
        <w:t>Lot Amendment</w:t>
      </w:r>
      <w:r w:rsidR="00DB1916">
        <w:rPr>
          <w:rFonts w:ascii="Georgia" w:hAnsi="Georgia"/>
        </w:rPr>
        <w:t xml:space="preserve"> integration.</w:t>
      </w:r>
    </w:p>
    <w:p w14:paraId="4AFF81DD" w14:textId="77777777" w:rsidR="002E715A" w:rsidRPr="00A22B16" w:rsidRDefault="002E715A" w:rsidP="002E715A">
      <w:pPr>
        <w:pStyle w:val="HeadingBar"/>
        <w:rPr>
          <w:rFonts w:ascii="Georgia" w:hAnsi="Georgia"/>
        </w:rPr>
      </w:pPr>
    </w:p>
    <w:p w14:paraId="4725D3A0" w14:textId="77777777" w:rsidR="002E715A" w:rsidRPr="00A22B16" w:rsidRDefault="002E715A" w:rsidP="002E715A">
      <w:pPr>
        <w:pStyle w:val="Heading3"/>
        <w:rPr>
          <w:rFonts w:ascii="Georgia" w:hAnsi="Georgia"/>
        </w:rPr>
      </w:pPr>
      <w:bookmarkStart w:id="22" w:name="_Toc377560920"/>
      <w:bookmarkStart w:id="23" w:name="_Toc389414805"/>
      <w:bookmarkStart w:id="24" w:name="_Toc103893711"/>
      <w:r w:rsidRPr="00A22B16">
        <w:rPr>
          <w:rFonts w:ascii="Georgia" w:hAnsi="Georgia"/>
        </w:rPr>
        <w:t>Intended Audience</w:t>
      </w:r>
      <w:bookmarkEnd w:id="22"/>
      <w:bookmarkEnd w:id="23"/>
      <w:bookmarkEnd w:id="24"/>
    </w:p>
    <w:p w14:paraId="113480E3" w14:textId="065322B4" w:rsidR="002E715A" w:rsidRPr="00A22B16" w:rsidRDefault="002E715A" w:rsidP="002E715A">
      <w:pPr>
        <w:pStyle w:val="BodyText"/>
        <w:rPr>
          <w:rFonts w:ascii="Georgia" w:hAnsi="Georgia"/>
        </w:rPr>
      </w:pPr>
      <w:r w:rsidRPr="00A22B16">
        <w:rPr>
          <w:rFonts w:ascii="Georgia" w:hAnsi="Georgia"/>
        </w:rPr>
        <w:t xml:space="preserve">This document is intended for the following groups to provide the action items and consideration that </w:t>
      </w:r>
      <w:r w:rsidR="00360CD7" w:rsidRPr="00A22B16">
        <w:rPr>
          <w:rFonts w:ascii="Georgia" w:hAnsi="Georgia"/>
        </w:rPr>
        <w:t>are</w:t>
      </w:r>
      <w:r w:rsidRPr="00A22B16">
        <w:rPr>
          <w:rFonts w:ascii="Georgia" w:hAnsi="Georgia"/>
        </w:rPr>
        <w:t xml:space="preserve"> required to complete the </w:t>
      </w:r>
      <w:r w:rsidR="00360CD7" w:rsidRPr="00A22B16">
        <w:rPr>
          <w:rFonts w:ascii="Georgia" w:hAnsi="Georgia"/>
        </w:rPr>
        <w:t xml:space="preserve">implementation of the </w:t>
      </w:r>
      <w:r w:rsidR="00585E41" w:rsidRPr="00265EE1">
        <w:rPr>
          <w:rFonts w:ascii="Georgia" w:hAnsi="Georgia"/>
        </w:rPr>
        <w:t>various Supply Chain</w:t>
      </w:r>
      <w:r w:rsidR="00DB1916">
        <w:rPr>
          <w:rFonts w:ascii="Georgia" w:hAnsi="Georgia"/>
        </w:rPr>
        <w:t xml:space="preserve"> and Finance related functionalities</w:t>
      </w:r>
      <w:r w:rsidR="00A36F34" w:rsidRPr="00265EE1">
        <w:rPr>
          <w:rFonts w:ascii="Georgia" w:hAnsi="Georgia"/>
        </w:rPr>
        <w:t xml:space="preserve"> from Oracle Fusion</w:t>
      </w:r>
      <w:r w:rsidRPr="00265EE1">
        <w:rPr>
          <w:rFonts w:ascii="Georgia" w:hAnsi="Georgia"/>
        </w:rPr>
        <w:t>.</w:t>
      </w:r>
    </w:p>
    <w:p w14:paraId="26413D30" w14:textId="77777777" w:rsidR="002E715A" w:rsidRPr="00A22B16" w:rsidRDefault="00360CD7" w:rsidP="002E715A">
      <w:pPr>
        <w:pStyle w:val="Heading4"/>
        <w:rPr>
          <w:rFonts w:ascii="Georgia" w:hAnsi="Georgia"/>
        </w:rPr>
      </w:pPr>
      <w:r w:rsidRPr="00A22B16">
        <w:rPr>
          <w:rFonts w:ascii="Georgia" w:hAnsi="Georgia"/>
        </w:rPr>
        <w:t>Fortis</w:t>
      </w:r>
      <w:r w:rsidR="002E715A" w:rsidRPr="00A22B16">
        <w:rPr>
          <w:rFonts w:ascii="Georgia" w:hAnsi="Georgia"/>
        </w:rPr>
        <w:t xml:space="preserve"> Business Users</w:t>
      </w:r>
    </w:p>
    <w:p w14:paraId="2FD5212C" w14:textId="78CA800B" w:rsidR="002E715A" w:rsidRPr="00A22B16" w:rsidRDefault="002E715A" w:rsidP="00C61EA5">
      <w:pPr>
        <w:pStyle w:val="BodyText"/>
        <w:jc w:val="both"/>
        <w:rPr>
          <w:rFonts w:ascii="Georgia" w:hAnsi="Georgia"/>
        </w:rPr>
      </w:pPr>
      <w:r w:rsidRPr="00A22B16">
        <w:rPr>
          <w:rFonts w:ascii="Georgia" w:hAnsi="Georgia"/>
        </w:rPr>
        <w:t xml:space="preserve">This document will be helpful for </w:t>
      </w:r>
      <w:r w:rsidR="00360CD7" w:rsidRPr="00A22B16">
        <w:rPr>
          <w:rFonts w:ascii="Georgia" w:hAnsi="Georgia"/>
        </w:rPr>
        <w:t>Fortis</w:t>
      </w:r>
      <w:r w:rsidRPr="00A22B16">
        <w:rPr>
          <w:rFonts w:ascii="Georgia" w:hAnsi="Georgia"/>
        </w:rPr>
        <w:t xml:space="preserve"> Business users to understand the </w:t>
      </w:r>
      <w:r w:rsidR="00585E41">
        <w:rPr>
          <w:rFonts w:ascii="Georgia" w:hAnsi="Georgia"/>
        </w:rPr>
        <w:t xml:space="preserve">technical </w:t>
      </w:r>
      <w:r w:rsidRPr="00A22B16">
        <w:rPr>
          <w:rFonts w:ascii="Georgia" w:hAnsi="Georgia"/>
        </w:rPr>
        <w:t xml:space="preserve">design and process change with the </w:t>
      </w:r>
      <w:r w:rsidR="00EA76C6" w:rsidRPr="00A22B16">
        <w:rPr>
          <w:rFonts w:ascii="Georgia" w:hAnsi="Georgia"/>
        </w:rPr>
        <w:t xml:space="preserve">new </w:t>
      </w:r>
      <w:r w:rsidR="00360CD7" w:rsidRPr="00A22B16">
        <w:rPr>
          <w:rFonts w:ascii="Georgia" w:hAnsi="Georgia"/>
        </w:rPr>
        <w:t>structure implemented in Oracle</w:t>
      </w:r>
      <w:r w:rsidRPr="00A22B16">
        <w:rPr>
          <w:rFonts w:ascii="Georgia" w:hAnsi="Georgia"/>
        </w:rPr>
        <w:t xml:space="preserve">. </w:t>
      </w:r>
      <w:r w:rsidR="005F790E" w:rsidRPr="00A22B16">
        <w:rPr>
          <w:rFonts w:ascii="Georgia" w:hAnsi="Georgia"/>
        </w:rPr>
        <w:t xml:space="preserve">The business user will validate this </w:t>
      </w:r>
      <w:r w:rsidR="00C06789" w:rsidRPr="00A22B16">
        <w:rPr>
          <w:rFonts w:ascii="Georgia" w:hAnsi="Georgia"/>
        </w:rPr>
        <w:t xml:space="preserve">document </w:t>
      </w:r>
      <w:r w:rsidR="005F790E" w:rsidRPr="00A22B16">
        <w:rPr>
          <w:rFonts w:ascii="Georgia" w:hAnsi="Georgia"/>
        </w:rPr>
        <w:t>after the verification of the requirement.</w:t>
      </w:r>
    </w:p>
    <w:p w14:paraId="1E665A72" w14:textId="3BFA5997" w:rsidR="002E715A" w:rsidRPr="00A22B16" w:rsidRDefault="00A36F34" w:rsidP="002E715A">
      <w:pPr>
        <w:pStyle w:val="Heading4"/>
        <w:rPr>
          <w:rFonts w:ascii="Georgia" w:hAnsi="Georgia"/>
        </w:rPr>
      </w:pPr>
      <w:r w:rsidRPr="00A22B16">
        <w:rPr>
          <w:rFonts w:ascii="Georgia" w:hAnsi="Georgia"/>
        </w:rPr>
        <w:t>PwC</w:t>
      </w:r>
      <w:r w:rsidR="00360CD7" w:rsidRPr="00A22B16">
        <w:rPr>
          <w:rFonts w:ascii="Georgia" w:hAnsi="Georgia"/>
        </w:rPr>
        <w:t xml:space="preserve"> </w:t>
      </w:r>
      <w:r w:rsidR="002E715A" w:rsidRPr="00A22B16">
        <w:rPr>
          <w:rFonts w:ascii="Georgia" w:hAnsi="Georgia"/>
        </w:rPr>
        <w:t>Technical Team</w:t>
      </w:r>
    </w:p>
    <w:p w14:paraId="57A88980" w14:textId="3DE66FE2" w:rsidR="00E8750A" w:rsidRPr="00A22B16" w:rsidRDefault="002E715A" w:rsidP="00E8750A">
      <w:pPr>
        <w:pStyle w:val="BodyText"/>
        <w:jc w:val="both"/>
        <w:rPr>
          <w:rFonts w:ascii="Georgia" w:hAnsi="Georgia"/>
        </w:rPr>
      </w:pPr>
      <w:r w:rsidRPr="00A22B16">
        <w:rPr>
          <w:rFonts w:ascii="Georgia" w:hAnsi="Georgia"/>
        </w:rPr>
        <w:t>Th</w:t>
      </w:r>
      <w:r w:rsidR="00360CD7" w:rsidRPr="00A22B16">
        <w:rPr>
          <w:rFonts w:ascii="Georgia" w:hAnsi="Georgia"/>
        </w:rPr>
        <w:t xml:space="preserve">e </w:t>
      </w:r>
      <w:r w:rsidR="00A36F34" w:rsidRPr="00A22B16">
        <w:rPr>
          <w:rFonts w:ascii="Georgia" w:hAnsi="Georgia"/>
        </w:rPr>
        <w:t>PwC</w:t>
      </w:r>
      <w:r w:rsidR="00C06789" w:rsidRPr="00A22B16">
        <w:rPr>
          <w:rFonts w:ascii="Georgia" w:hAnsi="Georgia"/>
        </w:rPr>
        <w:t xml:space="preserve"> </w:t>
      </w:r>
      <w:r w:rsidRPr="00A22B16">
        <w:rPr>
          <w:rFonts w:ascii="Georgia" w:hAnsi="Georgia"/>
        </w:rPr>
        <w:t xml:space="preserve">technical team will use this document as </w:t>
      </w:r>
      <w:r w:rsidR="00360CD7" w:rsidRPr="00A22B16">
        <w:rPr>
          <w:rFonts w:ascii="Georgia" w:hAnsi="Georgia"/>
        </w:rPr>
        <w:t xml:space="preserve">a </w:t>
      </w:r>
      <w:r w:rsidRPr="00A22B16">
        <w:rPr>
          <w:rFonts w:ascii="Georgia" w:hAnsi="Georgia"/>
        </w:rPr>
        <w:t xml:space="preserve">source </w:t>
      </w:r>
      <w:r w:rsidR="00585E41">
        <w:rPr>
          <w:rFonts w:ascii="Georgia" w:hAnsi="Georgia"/>
        </w:rPr>
        <w:t xml:space="preserve">technical </w:t>
      </w:r>
      <w:r w:rsidRPr="00A22B16">
        <w:rPr>
          <w:rFonts w:ascii="Georgia" w:hAnsi="Georgia"/>
        </w:rPr>
        <w:t xml:space="preserve">design document to develop the technical solution to </w:t>
      </w:r>
      <w:r w:rsidR="00360CD7" w:rsidRPr="00A22B16">
        <w:rPr>
          <w:rFonts w:ascii="Georgia" w:hAnsi="Georgia"/>
        </w:rPr>
        <w:t>implement</w:t>
      </w:r>
      <w:r w:rsidR="00A36F34" w:rsidRPr="00A22B16">
        <w:rPr>
          <w:rFonts w:ascii="Georgia" w:hAnsi="Georgia"/>
        </w:rPr>
        <w:t xml:space="preserve"> </w:t>
      </w:r>
      <w:r w:rsidR="00360CD7" w:rsidRPr="00A22B16">
        <w:rPr>
          <w:rFonts w:ascii="Georgia" w:hAnsi="Georgia"/>
        </w:rPr>
        <w:t>/</w:t>
      </w:r>
      <w:r w:rsidR="00A36F34" w:rsidRPr="00A22B16">
        <w:rPr>
          <w:rFonts w:ascii="Georgia" w:hAnsi="Georgia"/>
        </w:rPr>
        <w:t xml:space="preserve"> deploy</w:t>
      </w:r>
      <w:r w:rsidR="00DB1916">
        <w:rPr>
          <w:rFonts w:ascii="Georgia" w:hAnsi="Georgia"/>
        </w:rPr>
        <w:t xml:space="preserve"> in Oracle Fusion</w:t>
      </w:r>
      <w:r w:rsidR="00E8750A" w:rsidRPr="00265EE1">
        <w:rPr>
          <w:rFonts w:ascii="Georgia" w:hAnsi="Georgia"/>
        </w:rPr>
        <w:t>.</w:t>
      </w:r>
    </w:p>
    <w:p w14:paraId="77AFD547" w14:textId="77777777" w:rsidR="00E8750A" w:rsidRPr="00A22B16" w:rsidRDefault="00360CD7" w:rsidP="00E8750A">
      <w:pPr>
        <w:pStyle w:val="Heading4"/>
        <w:rPr>
          <w:rFonts w:ascii="Georgia" w:hAnsi="Georgia"/>
        </w:rPr>
      </w:pPr>
      <w:r w:rsidRPr="00A22B16">
        <w:rPr>
          <w:rFonts w:ascii="Georgia" w:hAnsi="Georgia"/>
        </w:rPr>
        <w:t>Fortis</w:t>
      </w:r>
      <w:r w:rsidR="00E8750A" w:rsidRPr="00A22B16">
        <w:rPr>
          <w:rFonts w:ascii="Georgia" w:hAnsi="Georgia"/>
        </w:rPr>
        <w:t xml:space="preserve"> IT Team</w:t>
      </w:r>
    </w:p>
    <w:p w14:paraId="2F960692" w14:textId="3FC043BB" w:rsidR="00E8750A" w:rsidRPr="00A22B16" w:rsidRDefault="00E8750A" w:rsidP="00E8750A">
      <w:pPr>
        <w:pStyle w:val="BodyText"/>
        <w:jc w:val="both"/>
        <w:rPr>
          <w:rFonts w:ascii="Georgia" w:hAnsi="Georgia"/>
        </w:rPr>
      </w:pPr>
      <w:r w:rsidRPr="00A22B16">
        <w:rPr>
          <w:rFonts w:ascii="Georgia" w:hAnsi="Georgia"/>
        </w:rPr>
        <w:t xml:space="preserve">The </w:t>
      </w:r>
      <w:r w:rsidR="00360CD7" w:rsidRPr="00A22B16">
        <w:rPr>
          <w:rFonts w:ascii="Georgia" w:hAnsi="Georgia"/>
        </w:rPr>
        <w:t>Fortis</w:t>
      </w:r>
      <w:r w:rsidRPr="00A22B16">
        <w:rPr>
          <w:rFonts w:ascii="Georgia" w:hAnsi="Georgia"/>
        </w:rPr>
        <w:t xml:space="preserve"> IT Team must facilitate </w:t>
      </w:r>
      <w:r w:rsidR="00360CD7" w:rsidRPr="00A22B16">
        <w:rPr>
          <w:rFonts w:ascii="Georgia" w:hAnsi="Georgia"/>
        </w:rPr>
        <w:t xml:space="preserve">the </w:t>
      </w:r>
      <w:r w:rsidR="00A36F34" w:rsidRPr="00A22B16">
        <w:rPr>
          <w:rFonts w:ascii="Georgia" w:hAnsi="Georgia"/>
        </w:rPr>
        <w:t>PwC</w:t>
      </w:r>
      <w:r w:rsidR="00C06789" w:rsidRPr="00A22B16">
        <w:rPr>
          <w:rFonts w:ascii="Georgia" w:hAnsi="Georgia"/>
        </w:rPr>
        <w:t xml:space="preserve"> </w:t>
      </w:r>
      <w:r w:rsidRPr="00A22B16">
        <w:rPr>
          <w:rFonts w:ascii="Georgia" w:hAnsi="Georgia"/>
        </w:rPr>
        <w:t xml:space="preserve">technical team for requisite details and other elements required from Business. </w:t>
      </w:r>
      <w:r w:rsidR="00360CD7" w:rsidRPr="00A22B16">
        <w:rPr>
          <w:rFonts w:ascii="Georgia" w:hAnsi="Georgia"/>
        </w:rPr>
        <w:t>The Fortis</w:t>
      </w:r>
      <w:r w:rsidRPr="00A22B16">
        <w:rPr>
          <w:rFonts w:ascii="Georgia" w:hAnsi="Georgia"/>
        </w:rPr>
        <w:t xml:space="preserve"> IT team is also responsible to arrange and provide required technical information wherever is required.</w:t>
      </w:r>
    </w:p>
    <w:p w14:paraId="2986D998" w14:textId="77777777" w:rsidR="00707B0D" w:rsidRPr="00A22B16" w:rsidRDefault="00707B0D" w:rsidP="002E715A">
      <w:pPr>
        <w:pStyle w:val="BodyText"/>
        <w:jc w:val="both"/>
        <w:rPr>
          <w:rFonts w:ascii="Georgia" w:hAnsi="Georgia"/>
        </w:rPr>
      </w:pPr>
    </w:p>
    <w:p w14:paraId="35566BCB" w14:textId="77777777" w:rsidR="002E715A" w:rsidRPr="00A22B16" w:rsidRDefault="002E715A" w:rsidP="002E715A">
      <w:pPr>
        <w:pStyle w:val="BodyText"/>
        <w:jc w:val="both"/>
        <w:rPr>
          <w:rFonts w:ascii="Georgia" w:hAnsi="Georgia"/>
        </w:rPr>
      </w:pPr>
    </w:p>
    <w:p w14:paraId="4F7220D7" w14:textId="77777777" w:rsidR="002E715A" w:rsidRPr="00A22B16" w:rsidRDefault="002E715A" w:rsidP="002E715A">
      <w:pPr>
        <w:pStyle w:val="Heading1"/>
        <w:rPr>
          <w:rFonts w:ascii="Georgia" w:hAnsi="Georgia"/>
        </w:rPr>
      </w:pPr>
      <w:bookmarkStart w:id="25" w:name="_Toc225080495"/>
      <w:bookmarkStart w:id="26" w:name="_Toc225924460"/>
      <w:bookmarkStart w:id="27" w:name="_Toc390463899"/>
      <w:bookmarkStart w:id="28" w:name="_Toc103893712"/>
      <w:r w:rsidRPr="00A22B16">
        <w:rPr>
          <w:rFonts w:ascii="Georgia" w:hAnsi="Georgia"/>
        </w:rPr>
        <w:lastRenderedPageBreak/>
        <w:t>O</w:t>
      </w:r>
      <w:bookmarkEnd w:id="25"/>
      <w:r w:rsidRPr="00A22B16">
        <w:rPr>
          <w:rFonts w:ascii="Georgia" w:hAnsi="Georgia"/>
        </w:rPr>
        <w:t>verview</w:t>
      </w:r>
      <w:bookmarkEnd w:id="26"/>
      <w:bookmarkEnd w:id="27"/>
      <w:bookmarkEnd w:id="28"/>
    </w:p>
    <w:p w14:paraId="6862A6A1" w14:textId="3FB8BCB1" w:rsidR="00360CD7" w:rsidRPr="00A22B16" w:rsidRDefault="00360CD7" w:rsidP="00360CD7">
      <w:pPr>
        <w:ind w:left="720"/>
        <w:jc w:val="both"/>
        <w:rPr>
          <w:rFonts w:ascii="Georgia" w:hAnsi="Georgia" w:cs="Tahoma"/>
          <w:lang w:val="en-GB"/>
        </w:rPr>
      </w:pPr>
      <w:r w:rsidRPr="00A22B16">
        <w:rPr>
          <w:rFonts w:ascii="Georgia" w:hAnsi="Georgia" w:cs="Tahoma"/>
          <w:lang w:val="en-GB"/>
        </w:rPr>
        <w:t>Fortis Healthcare Limited (FHL) is a chain of hospitals, headquartered in India. Fortis started its health care operations from Mohali where first Fortis hospital was started. Later, the hospital chain purchased the healthcare branch of the Escorts group and increased its strength in various parts of the country. The Fortis health care also operates its hospital in Vasant Kunj, Faridabad, Gurgaon. The FMRI hospital at Gurgaon is the headquarter of Fortis healthcare with all the major facilities at the hospital.</w:t>
      </w:r>
    </w:p>
    <w:p w14:paraId="2B9F561E" w14:textId="77777777" w:rsidR="00360CD7" w:rsidRPr="00A22B16" w:rsidRDefault="00360CD7" w:rsidP="00360CD7">
      <w:pPr>
        <w:jc w:val="both"/>
        <w:rPr>
          <w:rFonts w:ascii="Georgia" w:hAnsi="Georgia" w:cs="Tahoma"/>
        </w:rPr>
      </w:pPr>
    </w:p>
    <w:p w14:paraId="35778FFF" w14:textId="77516CEF" w:rsidR="004E2A0C" w:rsidRPr="00A22B16" w:rsidRDefault="004E2A0C" w:rsidP="004E2A0C">
      <w:pPr>
        <w:ind w:left="720"/>
        <w:jc w:val="both"/>
        <w:rPr>
          <w:rFonts w:ascii="Georgia" w:hAnsi="Georgia" w:cs="Tahoma"/>
          <w:lang w:val="en-GB"/>
        </w:rPr>
      </w:pPr>
      <w:r w:rsidRPr="00265EE1">
        <w:rPr>
          <w:rFonts w:ascii="Georgia" w:hAnsi="Georgia" w:cs="Tahoma"/>
          <w:lang w:val="en-GB"/>
        </w:rPr>
        <w:t xml:space="preserve">This specification document is prepared to layout the design of </w:t>
      </w:r>
      <w:r w:rsidR="001B66DF">
        <w:rPr>
          <w:rFonts w:ascii="Georgia" w:hAnsi="Georgia" w:cs="Tahoma"/>
          <w:lang w:val="en-GB"/>
        </w:rPr>
        <w:t xml:space="preserve">HIS to Fusion </w:t>
      </w:r>
      <w:r w:rsidR="005E633D">
        <w:rPr>
          <w:rFonts w:ascii="Georgia" w:hAnsi="Georgia" w:cs="Tahoma"/>
          <w:lang w:val="en-GB"/>
        </w:rPr>
        <w:t>Lot Amendment</w:t>
      </w:r>
      <w:r w:rsidR="001B66DF">
        <w:rPr>
          <w:rFonts w:ascii="Georgia" w:hAnsi="Georgia" w:cs="Tahoma"/>
          <w:lang w:val="en-GB"/>
        </w:rPr>
        <w:t xml:space="preserve"> integration. Oracle </w:t>
      </w:r>
      <w:r w:rsidR="00BC42E0" w:rsidRPr="00265EE1">
        <w:rPr>
          <w:rFonts w:ascii="Georgia" w:hAnsi="Georgia" w:cs="Tahoma"/>
          <w:lang w:val="en-GB"/>
        </w:rPr>
        <w:t xml:space="preserve">PaaS </w:t>
      </w:r>
      <w:r w:rsidR="001B66DF">
        <w:rPr>
          <w:rFonts w:ascii="Georgia" w:hAnsi="Georgia" w:cs="Tahoma"/>
          <w:lang w:val="en-GB"/>
        </w:rPr>
        <w:t xml:space="preserve">DBCS has </w:t>
      </w:r>
      <w:r w:rsidR="00BC42E0" w:rsidRPr="00265EE1">
        <w:rPr>
          <w:rFonts w:ascii="Georgia" w:hAnsi="Georgia" w:cs="Tahoma"/>
          <w:lang w:val="en-GB"/>
        </w:rPr>
        <w:t>be</w:t>
      </w:r>
      <w:r w:rsidR="001B66DF">
        <w:rPr>
          <w:rFonts w:ascii="Georgia" w:hAnsi="Georgia" w:cs="Tahoma"/>
          <w:lang w:val="en-GB"/>
        </w:rPr>
        <w:t>en</w:t>
      </w:r>
      <w:r w:rsidR="00BC42E0" w:rsidRPr="00265EE1">
        <w:rPr>
          <w:rFonts w:ascii="Georgia" w:hAnsi="Georgia" w:cs="Tahoma"/>
          <w:lang w:val="en-GB"/>
        </w:rPr>
        <w:t xml:space="preserve"> used for </w:t>
      </w:r>
      <w:r w:rsidR="001B66DF">
        <w:rPr>
          <w:rFonts w:ascii="Georgia" w:hAnsi="Georgia" w:cs="Tahoma"/>
          <w:lang w:val="en-GB"/>
        </w:rPr>
        <w:t>validating the data before importing it to Oracle Fusion</w:t>
      </w:r>
      <w:r w:rsidR="00BC42E0" w:rsidRPr="00265EE1">
        <w:rPr>
          <w:rFonts w:ascii="Georgia" w:hAnsi="Georgia" w:cs="Tahoma"/>
          <w:lang w:val="en-GB"/>
        </w:rPr>
        <w:t>.</w:t>
      </w:r>
    </w:p>
    <w:p w14:paraId="2B92F32C" w14:textId="77777777" w:rsidR="002E715A" w:rsidRPr="00A22B16" w:rsidRDefault="002E715A" w:rsidP="002E715A">
      <w:pPr>
        <w:pStyle w:val="Heading2"/>
        <w:rPr>
          <w:rFonts w:ascii="Georgia" w:hAnsi="Georgia"/>
        </w:rPr>
      </w:pPr>
      <w:bookmarkStart w:id="29" w:name="_Toc225080496"/>
      <w:bookmarkStart w:id="30" w:name="_Toc225924461"/>
      <w:bookmarkStart w:id="31" w:name="_Toc390463900"/>
      <w:bookmarkStart w:id="32" w:name="_Toc103893713"/>
      <w:r w:rsidRPr="00A22B16">
        <w:rPr>
          <w:rFonts w:ascii="Georgia" w:hAnsi="Georgia"/>
        </w:rPr>
        <w:t>Business Objectives</w:t>
      </w:r>
      <w:bookmarkEnd w:id="29"/>
      <w:bookmarkEnd w:id="30"/>
      <w:bookmarkEnd w:id="31"/>
      <w:bookmarkEnd w:id="32"/>
    </w:p>
    <w:p w14:paraId="3F87B18E" w14:textId="77777777" w:rsidR="002E715A" w:rsidRPr="00A22B16" w:rsidRDefault="002E715A" w:rsidP="002E715A">
      <w:pPr>
        <w:pStyle w:val="BodyText"/>
        <w:ind w:left="720"/>
        <w:jc w:val="both"/>
        <w:rPr>
          <w:rFonts w:ascii="Georgia" w:hAnsi="Georgia"/>
        </w:rPr>
      </w:pPr>
      <w:r w:rsidRPr="00A22B16">
        <w:rPr>
          <w:rFonts w:ascii="Georgia" w:hAnsi="Georgia"/>
        </w:rPr>
        <w:t>The following are the business objectives.</w:t>
      </w:r>
    </w:p>
    <w:p w14:paraId="53B374DE" w14:textId="4DD4874A" w:rsidR="00360CD7" w:rsidRPr="005F0BE3" w:rsidRDefault="00360CD7" w:rsidP="007D4E4D">
      <w:pPr>
        <w:pStyle w:val="BodyText"/>
        <w:numPr>
          <w:ilvl w:val="0"/>
          <w:numId w:val="6"/>
        </w:numPr>
        <w:jc w:val="both"/>
        <w:rPr>
          <w:rFonts w:ascii="Georgia" w:hAnsi="Georgia"/>
        </w:rPr>
      </w:pPr>
      <w:r w:rsidRPr="00A22B16">
        <w:rPr>
          <w:rFonts w:ascii="Georgia" w:hAnsi="Georgia"/>
        </w:rPr>
        <w:t xml:space="preserve">To have </w:t>
      </w:r>
      <w:r w:rsidR="00BC42E0" w:rsidRPr="00A22B16">
        <w:rPr>
          <w:rFonts w:ascii="Georgia" w:hAnsi="Georgia"/>
        </w:rPr>
        <w:t xml:space="preserve">a secure, </w:t>
      </w:r>
      <w:r w:rsidR="00747596" w:rsidRPr="00A22B16">
        <w:rPr>
          <w:rFonts w:ascii="Georgia" w:hAnsi="Georgia"/>
        </w:rPr>
        <w:t>reliable,</w:t>
      </w:r>
      <w:r w:rsidR="00BC42E0" w:rsidRPr="00A22B16">
        <w:rPr>
          <w:rFonts w:ascii="Georgia" w:hAnsi="Georgia"/>
        </w:rPr>
        <w:t xml:space="preserve"> and scalable design flow from </w:t>
      </w:r>
      <w:r w:rsidR="00BC42E0" w:rsidRPr="005F0BE3">
        <w:rPr>
          <w:rFonts w:ascii="Georgia" w:hAnsi="Georgia"/>
        </w:rPr>
        <w:t>HIS</w:t>
      </w:r>
      <w:r w:rsidR="00747596">
        <w:rPr>
          <w:rFonts w:ascii="Georgia" w:hAnsi="Georgia"/>
        </w:rPr>
        <w:t xml:space="preserve"> to Oracle Fusion where the PaaS DBCS database acts as an intermediate layer to provide complete interface details.</w:t>
      </w:r>
    </w:p>
    <w:p w14:paraId="35AAEE2D" w14:textId="2F08E3AB" w:rsidR="00C35536" w:rsidRPr="00E531D5" w:rsidRDefault="00BC42E0" w:rsidP="00E531D5">
      <w:pPr>
        <w:pStyle w:val="BodyText"/>
        <w:numPr>
          <w:ilvl w:val="0"/>
          <w:numId w:val="6"/>
        </w:numPr>
        <w:jc w:val="both"/>
        <w:rPr>
          <w:rFonts w:ascii="Georgia" w:hAnsi="Georgia"/>
        </w:rPr>
      </w:pPr>
      <w:r w:rsidRPr="00A22B16">
        <w:rPr>
          <w:rFonts w:ascii="Georgia" w:hAnsi="Georgia"/>
        </w:rPr>
        <w:t>To have a solution providing the monitoring capabilities.</w:t>
      </w:r>
    </w:p>
    <w:p w14:paraId="797FF6BB" w14:textId="77777777" w:rsidR="002E715A" w:rsidRPr="00A22B16" w:rsidRDefault="002E715A" w:rsidP="002E715A">
      <w:pPr>
        <w:pStyle w:val="Heading2"/>
        <w:rPr>
          <w:rFonts w:ascii="Georgia" w:hAnsi="Georgia"/>
        </w:rPr>
      </w:pPr>
      <w:bookmarkStart w:id="33" w:name="_Toc225080497"/>
      <w:bookmarkStart w:id="34" w:name="_Toc225924462"/>
      <w:bookmarkStart w:id="35" w:name="_Toc390463901"/>
      <w:bookmarkStart w:id="36" w:name="_Toc103893714"/>
      <w:r w:rsidRPr="00A22B16">
        <w:rPr>
          <w:rFonts w:ascii="Georgia" w:hAnsi="Georgia"/>
        </w:rPr>
        <w:t>Major Features</w:t>
      </w:r>
      <w:bookmarkEnd w:id="33"/>
      <w:bookmarkEnd w:id="34"/>
      <w:bookmarkEnd w:id="35"/>
      <w:bookmarkEnd w:id="36"/>
    </w:p>
    <w:p w14:paraId="3D296197" w14:textId="2EAFBAAB" w:rsidR="001A3D42" w:rsidRPr="005F0BE3" w:rsidRDefault="002E715A" w:rsidP="001A3D42">
      <w:pPr>
        <w:pStyle w:val="BodyText"/>
        <w:ind w:left="720"/>
        <w:jc w:val="both"/>
        <w:rPr>
          <w:rFonts w:ascii="Georgia" w:hAnsi="Georgia"/>
        </w:rPr>
      </w:pPr>
      <w:r w:rsidRPr="005F0BE3">
        <w:rPr>
          <w:rFonts w:ascii="Georgia" w:hAnsi="Georgia"/>
        </w:rPr>
        <w:t xml:space="preserve">The proposed solution </w:t>
      </w:r>
      <w:r w:rsidR="001A3D42" w:rsidRPr="005F0BE3">
        <w:rPr>
          <w:rFonts w:ascii="Georgia" w:hAnsi="Georgia"/>
        </w:rPr>
        <w:t xml:space="preserve">will have </w:t>
      </w:r>
      <w:r w:rsidR="00360CD7" w:rsidRPr="005F0BE3">
        <w:rPr>
          <w:rFonts w:ascii="Georgia" w:hAnsi="Georgia"/>
        </w:rPr>
        <w:t xml:space="preserve">the </w:t>
      </w:r>
      <w:r w:rsidR="001A3D42" w:rsidRPr="005F0BE3">
        <w:rPr>
          <w:rFonts w:ascii="Georgia" w:hAnsi="Georgia"/>
        </w:rPr>
        <w:t xml:space="preserve">following </w:t>
      </w:r>
      <w:r w:rsidR="00526DB9">
        <w:rPr>
          <w:rFonts w:ascii="Georgia" w:hAnsi="Georgia"/>
        </w:rPr>
        <w:t>features involved:</w:t>
      </w:r>
    </w:p>
    <w:p w14:paraId="101CBE7B" w14:textId="77777777" w:rsidR="00526DB9" w:rsidRDefault="00526DB9" w:rsidP="00526DB9">
      <w:pPr>
        <w:pStyle w:val="BodyText"/>
        <w:numPr>
          <w:ilvl w:val="0"/>
          <w:numId w:val="5"/>
        </w:numPr>
        <w:jc w:val="both"/>
        <w:rPr>
          <w:rFonts w:ascii="Georgia" w:hAnsi="Georgia"/>
        </w:rPr>
      </w:pPr>
      <w:r>
        <w:rPr>
          <w:rFonts w:ascii="Georgia" w:hAnsi="Georgia"/>
        </w:rPr>
        <w:t>OIC integration as a REST Endpoint URL which is a starting point for HIS to invoke to interface a data file to Oracle fusion.</w:t>
      </w:r>
    </w:p>
    <w:p w14:paraId="53BBFA0C" w14:textId="6C9D8038" w:rsidR="002E715A" w:rsidRPr="009A2A57" w:rsidRDefault="00526DB9" w:rsidP="009A2A57">
      <w:pPr>
        <w:pStyle w:val="BodyText"/>
        <w:numPr>
          <w:ilvl w:val="0"/>
          <w:numId w:val="5"/>
        </w:numPr>
        <w:jc w:val="both"/>
        <w:rPr>
          <w:rFonts w:ascii="Georgia" w:hAnsi="Georgia"/>
        </w:rPr>
      </w:pPr>
      <w:r w:rsidRPr="00526DB9">
        <w:rPr>
          <w:rFonts w:ascii="Georgia" w:hAnsi="Georgia"/>
        </w:rPr>
        <w:t xml:space="preserve">PLSQL packages </w:t>
      </w:r>
      <w:r>
        <w:rPr>
          <w:rFonts w:ascii="Georgia" w:hAnsi="Georgia"/>
        </w:rPr>
        <w:t>&amp; Shell scripts which exists in Oracle PaaS DBCS for data insertion into staging table, validation and preparing csv file in FBDI format to import the data in Oracle Fusion.</w:t>
      </w:r>
    </w:p>
    <w:p w14:paraId="6D746E3B" w14:textId="564AB64B" w:rsidR="002E715A" w:rsidRPr="00A22B16" w:rsidRDefault="00604A5F" w:rsidP="002E715A">
      <w:pPr>
        <w:pStyle w:val="Heading2"/>
        <w:rPr>
          <w:rFonts w:ascii="Georgia" w:hAnsi="Georgia"/>
        </w:rPr>
      </w:pPr>
      <w:bookmarkStart w:id="37" w:name="_Toc103893715"/>
      <w:r>
        <w:rPr>
          <w:rFonts w:ascii="Georgia" w:hAnsi="Georgia"/>
        </w:rPr>
        <w:t>Glossary</w:t>
      </w:r>
      <w:bookmarkEnd w:id="37"/>
    </w:p>
    <w:p w14:paraId="26B5BF67" w14:textId="33F49CCA" w:rsidR="002E715A" w:rsidRPr="00A22B16" w:rsidRDefault="00A80864" w:rsidP="002E715A">
      <w:pPr>
        <w:pStyle w:val="Heading8"/>
        <w:rPr>
          <w:rFonts w:ascii="Georgia" w:hAnsi="Georgia"/>
        </w:rPr>
      </w:pPr>
      <w:r w:rsidRPr="00A22B16">
        <w:rPr>
          <w:rFonts w:ascii="Georgia" w:hAnsi="Georgia"/>
        </w:rPr>
        <w:t>REST</w:t>
      </w:r>
    </w:p>
    <w:p w14:paraId="257C9089" w14:textId="7DA65831" w:rsidR="00A11008" w:rsidRPr="00A22B16" w:rsidRDefault="00A80864" w:rsidP="00C61EA5">
      <w:pPr>
        <w:shd w:val="clear" w:color="auto" w:fill="FFFFFF"/>
        <w:ind w:left="1440"/>
        <w:jc w:val="both"/>
        <w:rPr>
          <w:rFonts w:ascii="Georgia" w:hAnsi="Georgia"/>
        </w:rPr>
      </w:pPr>
      <w:r w:rsidRPr="00A22B16">
        <w:rPr>
          <w:rFonts w:ascii="Georgia" w:hAnsi="Georgia"/>
        </w:rPr>
        <w:t>Representational State Transfer</w:t>
      </w:r>
      <w:r w:rsidR="00D23E52" w:rsidRPr="00A22B16">
        <w:rPr>
          <w:rFonts w:ascii="Georgia" w:hAnsi="Georgia"/>
        </w:rPr>
        <w:t>.</w:t>
      </w:r>
    </w:p>
    <w:p w14:paraId="36C1A180" w14:textId="77777777" w:rsidR="00D23E52" w:rsidRPr="00A22B16" w:rsidRDefault="00D23E52" w:rsidP="00C61EA5">
      <w:pPr>
        <w:shd w:val="clear" w:color="auto" w:fill="FFFFFF"/>
        <w:ind w:left="1440"/>
        <w:jc w:val="both"/>
        <w:rPr>
          <w:rFonts w:ascii="Georgia" w:hAnsi="Georgia"/>
        </w:rPr>
      </w:pPr>
    </w:p>
    <w:p w14:paraId="5D78A8BC" w14:textId="170ECC6B" w:rsidR="00A11008" w:rsidRPr="00A22B16" w:rsidRDefault="005140E3" w:rsidP="005140E3">
      <w:pPr>
        <w:pStyle w:val="Heading8"/>
        <w:tabs>
          <w:tab w:val="left" w:pos="2370"/>
        </w:tabs>
        <w:rPr>
          <w:rFonts w:ascii="Georgia" w:hAnsi="Georgia"/>
        </w:rPr>
      </w:pPr>
      <w:r>
        <w:rPr>
          <w:rFonts w:ascii="Georgia" w:hAnsi="Georgia"/>
        </w:rPr>
        <w:t>OIC</w:t>
      </w:r>
      <w:r>
        <w:rPr>
          <w:rFonts w:ascii="Georgia" w:hAnsi="Georgia"/>
        </w:rPr>
        <w:tab/>
      </w:r>
    </w:p>
    <w:p w14:paraId="78EE18FF" w14:textId="621CDB31" w:rsidR="00A11008" w:rsidRPr="00A22B16" w:rsidRDefault="005140E3" w:rsidP="00A11008">
      <w:pPr>
        <w:shd w:val="clear" w:color="auto" w:fill="FFFFFF"/>
        <w:ind w:left="1440"/>
        <w:jc w:val="both"/>
        <w:rPr>
          <w:rFonts w:ascii="Georgia" w:hAnsi="Georgia"/>
        </w:rPr>
      </w:pPr>
      <w:r>
        <w:rPr>
          <w:rFonts w:ascii="Georgia" w:hAnsi="Georgia"/>
        </w:rPr>
        <w:t>Oracle Integration Cloud</w:t>
      </w:r>
    </w:p>
    <w:p w14:paraId="6141F3A2" w14:textId="77777777" w:rsidR="00A11008" w:rsidRPr="00A22B16" w:rsidRDefault="00A11008" w:rsidP="00C61EA5">
      <w:pPr>
        <w:shd w:val="clear" w:color="auto" w:fill="FFFFFF"/>
        <w:ind w:left="1440"/>
        <w:jc w:val="both"/>
        <w:rPr>
          <w:rFonts w:ascii="Georgia" w:hAnsi="Georgia"/>
        </w:rPr>
      </w:pPr>
    </w:p>
    <w:p w14:paraId="3A2C7793" w14:textId="77777777" w:rsidR="002E715A" w:rsidRPr="00A22B16" w:rsidRDefault="002E715A" w:rsidP="002E715A">
      <w:pPr>
        <w:pStyle w:val="BodyText"/>
        <w:jc w:val="both"/>
        <w:rPr>
          <w:rFonts w:ascii="Georgia" w:hAnsi="Georgia"/>
        </w:rPr>
      </w:pPr>
    </w:p>
    <w:p w14:paraId="56F4278E" w14:textId="77777777" w:rsidR="00632DBD" w:rsidRPr="00A22B16" w:rsidRDefault="00632DBD" w:rsidP="002E715A">
      <w:pPr>
        <w:pStyle w:val="BodyText"/>
        <w:jc w:val="both"/>
        <w:rPr>
          <w:rFonts w:ascii="Georgia" w:hAnsi="Georgia"/>
        </w:rPr>
      </w:pPr>
    </w:p>
    <w:p w14:paraId="2822F50C" w14:textId="300812B1" w:rsidR="00632DBD" w:rsidRPr="00A22B16" w:rsidRDefault="00632DBD" w:rsidP="00632DBD">
      <w:pPr>
        <w:pStyle w:val="Heading1"/>
        <w:jc w:val="both"/>
        <w:rPr>
          <w:rFonts w:ascii="Georgia" w:hAnsi="Georgia"/>
        </w:rPr>
      </w:pPr>
      <w:bookmarkStart w:id="38" w:name="_Toc103893716"/>
      <w:r w:rsidRPr="00A22B16">
        <w:rPr>
          <w:rFonts w:ascii="Georgia" w:hAnsi="Georgia"/>
        </w:rPr>
        <w:lastRenderedPageBreak/>
        <w:t>High</w:t>
      </w:r>
      <w:r w:rsidR="006A6599" w:rsidRPr="00A22B16">
        <w:rPr>
          <w:rFonts w:ascii="Georgia" w:hAnsi="Georgia"/>
        </w:rPr>
        <w:t>-</w:t>
      </w:r>
      <w:r w:rsidRPr="00A22B16">
        <w:rPr>
          <w:rFonts w:ascii="Georgia" w:hAnsi="Georgia"/>
        </w:rPr>
        <w:t xml:space="preserve">Level </w:t>
      </w:r>
      <w:r w:rsidR="001779CC" w:rsidRPr="00A22B16">
        <w:rPr>
          <w:rFonts w:ascii="Georgia" w:hAnsi="Georgia"/>
        </w:rPr>
        <w:t xml:space="preserve">HIS </w:t>
      </w:r>
      <w:r w:rsidR="00F37679">
        <w:rPr>
          <w:rFonts w:ascii="Georgia" w:hAnsi="Georgia"/>
        </w:rPr>
        <w:t>to Fusion Integration</w:t>
      </w:r>
      <w:r w:rsidRPr="00A22B16">
        <w:rPr>
          <w:rFonts w:ascii="Georgia" w:hAnsi="Georgia"/>
        </w:rPr>
        <w:t xml:space="preserve"> flow</w:t>
      </w:r>
      <w:bookmarkEnd w:id="38"/>
    </w:p>
    <w:p w14:paraId="349B5809" w14:textId="3C24F08F" w:rsidR="00571FB6" w:rsidRPr="00A22B16" w:rsidRDefault="00F37679" w:rsidP="008327B4">
      <w:pPr>
        <w:pStyle w:val="BodyText"/>
        <w:ind w:left="0"/>
        <w:jc w:val="both"/>
        <w:rPr>
          <w:rFonts w:ascii="Georgia" w:hAnsi="Georgia"/>
        </w:rPr>
        <w:sectPr w:rsidR="00571FB6" w:rsidRPr="00A22B16" w:rsidSect="00B55435">
          <w:headerReference w:type="even" r:id="rId18"/>
          <w:footerReference w:type="even" r:id="rId19"/>
          <w:headerReference w:type="first" r:id="rId20"/>
          <w:footerReference w:type="first" r:id="rId21"/>
          <w:pgSz w:w="12240" w:h="15840" w:code="1"/>
          <w:pgMar w:top="1440" w:right="737" w:bottom="1077" w:left="567" w:header="431" w:footer="720" w:gutter="357"/>
          <w:paperSrc w:first="15" w:other="15"/>
          <w:cols w:space="720"/>
          <w:docGrid w:linePitch="272"/>
        </w:sectPr>
      </w:pPr>
      <w:r>
        <w:rPr>
          <w:rFonts w:ascii="Georgia" w:hAnsi="Georgia"/>
          <w:noProof/>
          <w:color w:val="000000"/>
          <w:bdr w:val="none" w:sz="0" w:space="0" w:color="auto" w:frame="1"/>
        </w:rPr>
        <w:drawing>
          <wp:inline distT="0" distB="0" distL="0" distR="0" wp14:anchorId="7E9523FD" wp14:editId="4D0B13DF">
            <wp:extent cx="6717665" cy="339344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17665" cy="3393440"/>
                    </a:xfrm>
                    <a:prstGeom prst="rect">
                      <a:avLst/>
                    </a:prstGeom>
                    <a:noFill/>
                    <a:ln>
                      <a:noFill/>
                    </a:ln>
                  </pic:spPr>
                </pic:pic>
              </a:graphicData>
            </a:graphic>
          </wp:inline>
        </w:drawing>
      </w:r>
    </w:p>
    <w:p w14:paraId="309930FF" w14:textId="264ED9BD" w:rsidR="004526BB" w:rsidRPr="00A22B16" w:rsidRDefault="004065B0" w:rsidP="004526BB">
      <w:pPr>
        <w:pStyle w:val="Heading1"/>
        <w:jc w:val="both"/>
        <w:rPr>
          <w:rFonts w:ascii="Georgia" w:hAnsi="Georgia"/>
        </w:rPr>
      </w:pPr>
      <w:bookmarkStart w:id="39" w:name="_Toc103893717"/>
      <w:r>
        <w:rPr>
          <w:rFonts w:ascii="Georgia" w:hAnsi="Georgia"/>
        </w:rPr>
        <w:lastRenderedPageBreak/>
        <w:t>Technical Design Details</w:t>
      </w:r>
      <w:bookmarkEnd w:id="39"/>
    </w:p>
    <w:p w14:paraId="7FF96952" w14:textId="52BEAC02" w:rsidR="00A23DCB" w:rsidRDefault="00A23DCB" w:rsidP="00A23DCB">
      <w:pPr>
        <w:pStyle w:val="BodyText"/>
        <w:ind w:left="720"/>
        <w:jc w:val="both"/>
        <w:rPr>
          <w:rFonts w:ascii="Georgia" w:hAnsi="Georgia"/>
        </w:rPr>
      </w:pPr>
      <w:r w:rsidRPr="00A22B16">
        <w:rPr>
          <w:rFonts w:ascii="Georgia" w:hAnsi="Georgia"/>
        </w:rPr>
        <w:t xml:space="preserve">This section describes the </w:t>
      </w:r>
      <w:r w:rsidR="004065B0">
        <w:rPr>
          <w:rFonts w:ascii="Georgia" w:hAnsi="Georgia"/>
        </w:rPr>
        <w:t xml:space="preserve">technical details of all the components involved in the design of HIS to </w:t>
      </w:r>
      <w:r w:rsidR="008327B4" w:rsidRPr="00A22B16">
        <w:rPr>
          <w:rFonts w:ascii="Georgia" w:hAnsi="Georgia"/>
        </w:rPr>
        <w:t xml:space="preserve">Oracle Fusion </w:t>
      </w:r>
      <w:r w:rsidR="00FC2A9D">
        <w:rPr>
          <w:rFonts w:ascii="Georgia" w:hAnsi="Georgia"/>
        </w:rPr>
        <w:t>Lot Amendment</w:t>
      </w:r>
      <w:r w:rsidR="004065B0">
        <w:rPr>
          <w:rFonts w:ascii="Georgia" w:hAnsi="Georgia"/>
        </w:rPr>
        <w:t xml:space="preserve"> integration</w:t>
      </w:r>
      <w:r w:rsidR="008327B4" w:rsidRPr="00A22B16">
        <w:rPr>
          <w:rFonts w:ascii="Georgia" w:hAnsi="Georgia"/>
        </w:rPr>
        <w:t>.</w:t>
      </w:r>
    </w:p>
    <w:p w14:paraId="77D9A675" w14:textId="1B43025C" w:rsidR="00C756CA" w:rsidRDefault="00C756CA" w:rsidP="00A23DCB">
      <w:pPr>
        <w:pStyle w:val="BodyText"/>
        <w:ind w:left="720"/>
        <w:jc w:val="both"/>
        <w:rPr>
          <w:rFonts w:ascii="Georgia" w:hAnsi="Georgia"/>
        </w:rPr>
      </w:pPr>
      <w:r>
        <w:rPr>
          <w:rFonts w:ascii="Georgia" w:hAnsi="Georgia"/>
        </w:rPr>
        <w:t>This interface has been built as per the details in the following document:</w:t>
      </w:r>
    </w:p>
    <w:bookmarkStart w:id="40" w:name="_MON_1729504196"/>
    <w:bookmarkEnd w:id="40"/>
    <w:p w14:paraId="74BE3FE3" w14:textId="34C96340" w:rsidR="00C756CA" w:rsidRPr="00A22B16" w:rsidRDefault="001555C4" w:rsidP="00A23DCB">
      <w:pPr>
        <w:pStyle w:val="BodyText"/>
        <w:ind w:left="720"/>
        <w:jc w:val="both"/>
        <w:rPr>
          <w:rFonts w:ascii="Georgia" w:hAnsi="Georgia"/>
        </w:rPr>
      </w:pPr>
      <w:r>
        <w:rPr>
          <w:rFonts w:ascii="Georgia" w:hAnsi="Georgia"/>
        </w:rPr>
        <w:object w:dxaOrig="1311" w:dyaOrig="849" w14:anchorId="4DBBD8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pt;height:42pt" o:ole="">
            <v:imagedata r:id="rId23" o:title=""/>
          </v:shape>
          <o:OLEObject Type="Embed" ProgID="Excel.Sheet.12" ShapeID="_x0000_i1025" DrawAspect="Icon" ObjectID="_1748693686" r:id="rId24"/>
        </w:object>
      </w:r>
    </w:p>
    <w:p w14:paraId="63E01F32" w14:textId="76BBE0D8" w:rsidR="004526BB" w:rsidRPr="00A22B16" w:rsidRDefault="004065B0" w:rsidP="004526BB">
      <w:pPr>
        <w:pStyle w:val="Heading2"/>
        <w:rPr>
          <w:rFonts w:ascii="Georgia" w:hAnsi="Georgia"/>
        </w:rPr>
      </w:pPr>
      <w:bookmarkStart w:id="41" w:name="_Toc103893718"/>
      <w:r>
        <w:rPr>
          <w:rFonts w:ascii="Georgia" w:hAnsi="Georgia"/>
        </w:rPr>
        <w:t>OIC Services</w:t>
      </w:r>
      <w:bookmarkEnd w:id="41"/>
    </w:p>
    <w:p w14:paraId="5D7E5686" w14:textId="77777777" w:rsidR="004065B0" w:rsidRDefault="004065B0" w:rsidP="004065B0">
      <w:pPr>
        <w:pStyle w:val="BodyText"/>
        <w:spacing w:line="276" w:lineRule="auto"/>
        <w:ind w:left="720"/>
        <w:jc w:val="both"/>
        <w:rPr>
          <w:rFonts w:ascii="Georgia" w:hAnsi="Georgia"/>
        </w:rPr>
      </w:pPr>
      <w:r>
        <w:rPr>
          <w:rFonts w:ascii="Georgia" w:hAnsi="Georgia"/>
        </w:rPr>
        <w:t>An App driven orchestration has been designed in OIC to build a REST Endpoint URL, which accepts the file as a binary attachment, along with its checksum and file name.</w:t>
      </w:r>
    </w:p>
    <w:tbl>
      <w:tblPr>
        <w:tblW w:w="9985" w:type="dxa"/>
        <w:tblLook w:val="04A0" w:firstRow="1" w:lastRow="0" w:firstColumn="1" w:lastColumn="0" w:noHBand="0" w:noVBand="1"/>
      </w:tblPr>
      <w:tblGrid>
        <w:gridCol w:w="1569"/>
        <w:gridCol w:w="8861"/>
      </w:tblGrid>
      <w:tr w:rsidR="00304D99" w:rsidRPr="00304D99" w14:paraId="33A9B4BA" w14:textId="77777777" w:rsidTr="00304D99">
        <w:trPr>
          <w:trHeight w:val="300"/>
        </w:trPr>
        <w:tc>
          <w:tcPr>
            <w:tcW w:w="2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AE6B8"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Integration Name</w:t>
            </w:r>
          </w:p>
        </w:tc>
        <w:tc>
          <w:tcPr>
            <w:tcW w:w="7765" w:type="dxa"/>
            <w:tcBorders>
              <w:top w:val="single" w:sz="4" w:space="0" w:color="auto"/>
              <w:left w:val="nil"/>
              <w:bottom w:val="single" w:sz="4" w:space="0" w:color="auto"/>
              <w:right w:val="single" w:sz="4" w:space="0" w:color="auto"/>
            </w:tcBorders>
            <w:shd w:val="clear" w:color="auto" w:fill="auto"/>
            <w:vAlign w:val="bottom"/>
            <w:hideMark/>
          </w:tcPr>
          <w:p w14:paraId="7F81DA89" w14:textId="5753C1C9" w:rsidR="00304D99" w:rsidRPr="00304D99" w:rsidRDefault="00FC2A9D" w:rsidP="00304D99">
            <w:pPr>
              <w:rPr>
                <w:rFonts w:ascii="Calibri" w:hAnsi="Calibri" w:cs="Calibri"/>
                <w:color w:val="000000"/>
                <w:sz w:val="22"/>
                <w:szCs w:val="22"/>
                <w:lang w:eastAsia="en-US"/>
              </w:rPr>
            </w:pPr>
            <w:r w:rsidRPr="00FC2A9D">
              <w:rPr>
                <w:rFonts w:ascii="Calibri" w:hAnsi="Calibri" w:cs="Calibri"/>
                <w:color w:val="000000"/>
                <w:sz w:val="22"/>
                <w:szCs w:val="22"/>
                <w:lang w:eastAsia="en-US"/>
              </w:rPr>
              <w:t>Fortis HIS To Fusion Lot Amendment Integration</w:t>
            </w:r>
          </w:p>
        </w:tc>
      </w:tr>
      <w:tr w:rsidR="00304D99" w:rsidRPr="00304D99" w14:paraId="6D6BE128" w14:textId="77777777" w:rsidTr="00304D99">
        <w:trPr>
          <w:trHeight w:val="900"/>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14:paraId="10872043"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REST Endpoint URL</w:t>
            </w:r>
          </w:p>
        </w:tc>
        <w:tc>
          <w:tcPr>
            <w:tcW w:w="7765" w:type="dxa"/>
            <w:tcBorders>
              <w:top w:val="nil"/>
              <w:left w:val="nil"/>
              <w:bottom w:val="single" w:sz="4" w:space="0" w:color="auto"/>
              <w:right w:val="single" w:sz="4" w:space="0" w:color="auto"/>
            </w:tcBorders>
            <w:shd w:val="clear" w:color="auto" w:fill="auto"/>
            <w:vAlign w:val="bottom"/>
            <w:hideMark/>
          </w:tcPr>
          <w:p w14:paraId="2AED51E7" w14:textId="7D5CE5AA" w:rsidR="00304D99" w:rsidRPr="00304D99" w:rsidRDefault="00FC2A9D" w:rsidP="00304D99">
            <w:pPr>
              <w:rPr>
                <w:rFonts w:ascii="Calibri" w:hAnsi="Calibri" w:cs="Calibri"/>
                <w:color w:val="000000"/>
                <w:sz w:val="22"/>
                <w:szCs w:val="22"/>
                <w:lang w:eastAsia="en-US"/>
              </w:rPr>
            </w:pPr>
            <w:r w:rsidRPr="00FC2A9D">
              <w:rPr>
                <w:rFonts w:ascii="Calibri" w:hAnsi="Calibri" w:cs="Calibri"/>
                <w:color w:val="000000"/>
                <w:sz w:val="22"/>
                <w:szCs w:val="22"/>
                <w:lang w:eastAsia="en-US"/>
              </w:rPr>
              <w:t>https://oic-prod-nr5lr39yailj-bo.integration.ocp.oraclecloud.com:443/ic/api/integration/v1/flows/rest/FORTIS_HIS_FUSION_LOT_AMEND_INTG/1.0/callOIC/fusionInbound/</w:t>
            </w:r>
          </w:p>
        </w:tc>
      </w:tr>
      <w:tr w:rsidR="00304D99" w:rsidRPr="00304D99" w14:paraId="499CF966" w14:textId="77777777" w:rsidTr="00304D99">
        <w:trPr>
          <w:trHeight w:val="300"/>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14:paraId="5EA9BE5B"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Method</w:t>
            </w:r>
          </w:p>
        </w:tc>
        <w:tc>
          <w:tcPr>
            <w:tcW w:w="7765" w:type="dxa"/>
            <w:tcBorders>
              <w:top w:val="nil"/>
              <w:left w:val="nil"/>
              <w:bottom w:val="single" w:sz="4" w:space="0" w:color="auto"/>
              <w:right w:val="single" w:sz="4" w:space="0" w:color="auto"/>
            </w:tcBorders>
            <w:shd w:val="clear" w:color="auto" w:fill="auto"/>
            <w:vAlign w:val="bottom"/>
            <w:hideMark/>
          </w:tcPr>
          <w:p w14:paraId="30F88898" w14:textId="77777777" w:rsidR="00304D99" w:rsidRPr="00304D99" w:rsidRDefault="00304D99" w:rsidP="00304D99">
            <w:pPr>
              <w:rPr>
                <w:rFonts w:ascii="Calibri" w:hAnsi="Calibri" w:cs="Calibri"/>
                <w:color w:val="000000"/>
                <w:sz w:val="22"/>
                <w:szCs w:val="22"/>
                <w:lang w:eastAsia="en-US"/>
              </w:rPr>
            </w:pPr>
            <w:r w:rsidRPr="00304D99">
              <w:rPr>
                <w:rFonts w:ascii="Calibri" w:hAnsi="Calibri" w:cs="Calibri"/>
                <w:color w:val="000000"/>
                <w:sz w:val="22"/>
                <w:szCs w:val="22"/>
                <w:lang w:eastAsia="en-US"/>
              </w:rPr>
              <w:t>POST</w:t>
            </w:r>
          </w:p>
        </w:tc>
      </w:tr>
      <w:tr w:rsidR="00304D99" w:rsidRPr="00304D99" w14:paraId="6F61A683" w14:textId="77777777" w:rsidTr="00304D99">
        <w:trPr>
          <w:trHeight w:val="300"/>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14:paraId="26189127"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Request Media Type</w:t>
            </w:r>
          </w:p>
        </w:tc>
        <w:tc>
          <w:tcPr>
            <w:tcW w:w="7765" w:type="dxa"/>
            <w:tcBorders>
              <w:top w:val="nil"/>
              <w:left w:val="nil"/>
              <w:bottom w:val="single" w:sz="4" w:space="0" w:color="auto"/>
              <w:right w:val="single" w:sz="4" w:space="0" w:color="auto"/>
            </w:tcBorders>
            <w:shd w:val="clear" w:color="auto" w:fill="auto"/>
            <w:vAlign w:val="center"/>
            <w:hideMark/>
          </w:tcPr>
          <w:p w14:paraId="17854981" w14:textId="77777777" w:rsidR="00304D99" w:rsidRPr="00304D99" w:rsidRDefault="00304D99" w:rsidP="00304D99">
            <w:pPr>
              <w:rPr>
                <w:rFonts w:ascii="Calibri" w:hAnsi="Calibri" w:cs="Calibri"/>
                <w:color w:val="000000"/>
                <w:sz w:val="22"/>
                <w:szCs w:val="22"/>
                <w:lang w:eastAsia="en-US"/>
              </w:rPr>
            </w:pPr>
            <w:r w:rsidRPr="00304D99">
              <w:rPr>
                <w:rFonts w:ascii="Calibri" w:hAnsi="Calibri" w:cs="Calibri"/>
                <w:color w:val="000000"/>
                <w:sz w:val="22"/>
                <w:szCs w:val="22"/>
                <w:lang w:eastAsia="en-US"/>
              </w:rPr>
              <w:t>application/zip</w:t>
            </w:r>
          </w:p>
        </w:tc>
      </w:tr>
      <w:tr w:rsidR="00304D99" w:rsidRPr="00304D99" w14:paraId="2064FA2C" w14:textId="77777777" w:rsidTr="00304D99">
        <w:trPr>
          <w:trHeight w:val="600"/>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14:paraId="103DE8D4"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Request Headers</w:t>
            </w:r>
          </w:p>
        </w:tc>
        <w:tc>
          <w:tcPr>
            <w:tcW w:w="7765" w:type="dxa"/>
            <w:tcBorders>
              <w:top w:val="nil"/>
              <w:left w:val="nil"/>
              <w:bottom w:val="single" w:sz="4" w:space="0" w:color="auto"/>
              <w:right w:val="single" w:sz="4" w:space="0" w:color="auto"/>
            </w:tcBorders>
            <w:shd w:val="clear" w:color="auto" w:fill="auto"/>
            <w:vAlign w:val="bottom"/>
            <w:hideMark/>
          </w:tcPr>
          <w:p w14:paraId="3219BC99" w14:textId="77777777" w:rsidR="00304D99" w:rsidRPr="00304D99" w:rsidRDefault="00304D99" w:rsidP="00304D99">
            <w:pPr>
              <w:rPr>
                <w:rFonts w:ascii="Calibri" w:hAnsi="Calibri" w:cs="Calibri"/>
                <w:color w:val="000000"/>
                <w:sz w:val="22"/>
                <w:szCs w:val="22"/>
                <w:lang w:eastAsia="en-US"/>
              </w:rPr>
            </w:pPr>
            <w:r w:rsidRPr="00304D99">
              <w:rPr>
                <w:rFonts w:ascii="Calibri" w:hAnsi="Calibri" w:cs="Calibri"/>
                <w:color w:val="000000"/>
                <w:sz w:val="22"/>
                <w:szCs w:val="22"/>
                <w:lang w:eastAsia="en-US"/>
              </w:rPr>
              <w:t xml:space="preserve">    fileName</w:t>
            </w:r>
            <w:r w:rsidRPr="00304D99">
              <w:rPr>
                <w:rFonts w:ascii="Calibri" w:hAnsi="Calibri" w:cs="Calibri"/>
                <w:color w:val="000000"/>
                <w:sz w:val="22"/>
                <w:szCs w:val="22"/>
                <w:lang w:eastAsia="en-US"/>
              </w:rPr>
              <w:br/>
              <w:t xml:space="preserve">    SourceChecksum</w:t>
            </w:r>
          </w:p>
        </w:tc>
      </w:tr>
      <w:tr w:rsidR="00304D99" w:rsidRPr="00304D99" w14:paraId="29E16861" w14:textId="77777777" w:rsidTr="00304D99">
        <w:trPr>
          <w:trHeight w:val="300"/>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14:paraId="5CDE337D"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Response Media Type</w:t>
            </w:r>
          </w:p>
        </w:tc>
        <w:tc>
          <w:tcPr>
            <w:tcW w:w="7765" w:type="dxa"/>
            <w:tcBorders>
              <w:top w:val="nil"/>
              <w:left w:val="nil"/>
              <w:bottom w:val="single" w:sz="4" w:space="0" w:color="auto"/>
              <w:right w:val="single" w:sz="4" w:space="0" w:color="auto"/>
            </w:tcBorders>
            <w:shd w:val="clear" w:color="auto" w:fill="auto"/>
            <w:vAlign w:val="bottom"/>
            <w:hideMark/>
          </w:tcPr>
          <w:p w14:paraId="536A2384" w14:textId="77777777" w:rsidR="00304D99" w:rsidRPr="00304D99" w:rsidRDefault="00304D99" w:rsidP="00304D99">
            <w:pPr>
              <w:rPr>
                <w:rFonts w:ascii="Calibri" w:hAnsi="Calibri" w:cs="Calibri"/>
                <w:color w:val="000000"/>
                <w:sz w:val="22"/>
                <w:szCs w:val="22"/>
                <w:lang w:eastAsia="en-US"/>
              </w:rPr>
            </w:pPr>
            <w:r w:rsidRPr="00304D99">
              <w:rPr>
                <w:rFonts w:ascii="Calibri" w:hAnsi="Calibri" w:cs="Calibri"/>
                <w:color w:val="000000"/>
                <w:sz w:val="22"/>
                <w:szCs w:val="22"/>
                <w:lang w:eastAsia="en-US"/>
              </w:rPr>
              <w:t>application/json</w:t>
            </w:r>
          </w:p>
        </w:tc>
      </w:tr>
      <w:tr w:rsidR="00304D99" w:rsidRPr="00304D99" w14:paraId="1644B9BE" w14:textId="77777777" w:rsidTr="00304D99">
        <w:trPr>
          <w:trHeight w:val="300"/>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14:paraId="476E1A85"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Response sample</w:t>
            </w:r>
          </w:p>
        </w:tc>
        <w:tc>
          <w:tcPr>
            <w:tcW w:w="7765" w:type="dxa"/>
            <w:tcBorders>
              <w:top w:val="nil"/>
              <w:left w:val="nil"/>
              <w:bottom w:val="single" w:sz="4" w:space="0" w:color="auto"/>
              <w:right w:val="single" w:sz="4" w:space="0" w:color="auto"/>
            </w:tcBorders>
            <w:shd w:val="clear" w:color="auto" w:fill="auto"/>
            <w:vAlign w:val="bottom"/>
            <w:hideMark/>
          </w:tcPr>
          <w:p w14:paraId="65FC2C84" w14:textId="77777777" w:rsidR="00304D99" w:rsidRPr="00304D99" w:rsidRDefault="00304D99" w:rsidP="00304D99">
            <w:pPr>
              <w:rPr>
                <w:rFonts w:ascii="Calibri" w:hAnsi="Calibri" w:cs="Calibri"/>
                <w:color w:val="000000"/>
                <w:sz w:val="22"/>
                <w:szCs w:val="22"/>
                <w:lang w:eastAsia="en-US"/>
              </w:rPr>
            </w:pPr>
            <w:r w:rsidRPr="00304D99">
              <w:rPr>
                <w:rFonts w:ascii="Calibri" w:hAnsi="Calibri" w:cs="Calibri"/>
                <w:color w:val="000000"/>
                <w:sz w:val="22"/>
                <w:szCs w:val="22"/>
                <w:lang w:eastAsia="en-US"/>
              </w:rPr>
              <w:t>{ "FileID":"12345", "status" : "Source-target checksum matches,data is being processed" }</w:t>
            </w:r>
          </w:p>
        </w:tc>
      </w:tr>
    </w:tbl>
    <w:p w14:paraId="6D4FA3F3" w14:textId="2BD0B020" w:rsidR="00304D99" w:rsidRDefault="00304D99" w:rsidP="00304D99">
      <w:pPr>
        <w:pStyle w:val="BodyText"/>
        <w:tabs>
          <w:tab w:val="num" w:pos="1710"/>
        </w:tabs>
        <w:spacing w:before="0"/>
        <w:ind w:left="720" w:hanging="90"/>
        <w:jc w:val="both"/>
        <w:rPr>
          <w:rFonts w:ascii="Georgia" w:hAnsi="Georgia"/>
        </w:rPr>
      </w:pPr>
    </w:p>
    <w:p w14:paraId="42C0D02F" w14:textId="02C89A40" w:rsidR="00693627" w:rsidRDefault="00693627" w:rsidP="004065B0">
      <w:pPr>
        <w:pStyle w:val="BodyText"/>
        <w:spacing w:line="276" w:lineRule="auto"/>
        <w:ind w:left="720"/>
        <w:jc w:val="both"/>
        <w:rPr>
          <w:rFonts w:ascii="Georgia" w:hAnsi="Georgia"/>
        </w:rPr>
      </w:pPr>
      <w:r>
        <w:rPr>
          <w:rFonts w:ascii="Georgia" w:hAnsi="Georgia"/>
        </w:rPr>
        <w:t>Following OIC Integration is also an app driven orchestration which is being invoked from a shell script which takes the file from SFTP and processes it in Oracle fusion by invoking seeded ESS jobs: Load Interface File for Import and Manage Inventory Transactions.</w:t>
      </w:r>
    </w:p>
    <w:tbl>
      <w:tblPr>
        <w:tblW w:w="10345" w:type="dxa"/>
        <w:tblLook w:val="04A0" w:firstRow="1" w:lastRow="0" w:firstColumn="1" w:lastColumn="0" w:noHBand="0" w:noVBand="1"/>
      </w:tblPr>
      <w:tblGrid>
        <w:gridCol w:w="1547"/>
        <w:gridCol w:w="8883"/>
      </w:tblGrid>
      <w:tr w:rsidR="00693627" w:rsidRPr="00693627" w14:paraId="134D41DF" w14:textId="77777777" w:rsidTr="00693627">
        <w:trPr>
          <w:trHeight w:val="30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F948EA" w14:textId="77777777" w:rsidR="00693627" w:rsidRPr="00693627" w:rsidRDefault="00693627" w:rsidP="00693627">
            <w:pPr>
              <w:rPr>
                <w:rFonts w:ascii="Calibri" w:hAnsi="Calibri" w:cs="Calibri"/>
                <w:b/>
                <w:bCs/>
                <w:color w:val="000000"/>
                <w:sz w:val="22"/>
                <w:szCs w:val="22"/>
                <w:lang w:eastAsia="en-US"/>
              </w:rPr>
            </w:pPr>
            <w:r w:rsidRPr="00693627">
              <w:rPr>
                <w:rFonts w:ascii="Calibri" w:hAnsi="Calibri" w:cs="Calibri"/>
                <w:b/>
                <w:bCs/>
                <w:color w:val="000000"/>
                <w:sz w:val="22"/>
                <w:szCs w:val="22"/>
                <w:lang w:eastAsia="en-US"/>
              </w:rPr>
              <w:t>OIC Integration Name</w:t>
            </w:r>
          </w:p>
        </w:tc>
        <w:tc>
          <w:tcPr>
            <w:tcW w:w="8085" w:type="dxa"/>
            <w:tcBorders>
              <w:top w:val="single" w:sz="4" w:space="0" w:color="auto"/>
              <w:left w:val="nil"/>
              <w:bottom w:val="single" w:sz="4" w:space="0" w:color="auto"/>
              <w:right w:val="single" w:sz="4" w:space="0" w:color="auto"/>
            </w:tcBorders>
            <w:shd w:val="clear" w:color="auto" w:fill="auto"/>
            <w:vAlign w:val="center"/>
            <w:hideMark/>
          </w:tcPr>
          <w:p w14:paraId="4E6EFF84" w14:textId="2763547C" w:rsidR="00693627" w:rsidRPr="00693627" w:rsidRDefault="00346A0B" w:rsidP="00693627">
            <w:pPr>
              <w:rPr>
                <w:rFonts w:ascii="Calibri" w:hAnsi="Calibri" w:cs="Calibri"/>
                <w:color w:val="000000"/>
                <w:sz w:val="22"/>
                <w:szCs w:val="22"/>
                <w:lang w:eastAsia="en-US"/>
              </w:rPr>
            </w:pPr>
            <w:r w:rsidRPr="00346A0B">
              <w:rPr>
                <w:rFonts w:ascii="Calibri" w:hAnsi="Calibri" w:cs="Calibri"/>
                <w:color w:val="000000"/>
                <w:sz w:val="22"/>
                <w:szCs w:val="22"/>
                <w:lang w:eastAsia="en-US"/>
              </w:rPr>
              <w:t>Fortis Lot Amendment Process Integration</w:t>
            </w:r>
          </w:p>
        </w:tc>
      </w:tr>
      <w:tr w:rsidR="00693627" w:rsidRPr="00693627" w14:paraId="4B1EF3A8" w14:textId="77777777" w:rsidTr="00693627">
        <w:trPr>
          <w:trHeight w:val="90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14:paraId="15E4D677" w14:textId="77777777" w:rsidR="00693627" w:rsidRPr="00693627" w:rsidRDefault="00693627" w:rsidP="00693627">
            <w:pPr>
              <w:rPr>
                <w:rFonts w:ascii="Calibri" w:hAnsi="Calibri" w:cs="Calibri"/>
                <w:b/>
                <w:bCs/>
                <w:color w:val="000000"/>
                <w:sz w:val="22"/>
                <w:szCs w:val="22"/>
                <w:lang w:eastAsia="en-US"/>
              </w:rPr>
            </w:pPr>
            <w:r w:rsidRPr="00693627">
              <w:rPr>
                <w:rFonts w:ascii="Calibri" w:hAnsi="Calibri" w:cs="Calibri"/>
                <w:b/>
                <w:bCs/>
                <w:color w:val="000000"/>
                <w:sz w:val="22"/>
                <w:szCs w:val="22"/>
                <w:lang w:eastAsia="en-US"/>
              </w:rPr>
              <w:t>OIC REST Endpoint URL</w:t>
            </w:r>
          </w:p>
        </w:tc>
        <w:tc>
          <w:tcPr>
            <w:tcW w:w="8085" w:type="dxa"/>
            <w:tcBorders>
              <w:top w:val="nil"/>
              <w:left w:val="nil"/>
              <w:bottom w:val="single" w:sz="4" w:space="0" w:color="auto"/>
              <w:right w:val="single" w:sz="4" w:space="0" w:color="auto"/>
            </w:tcBorders>
            <w:shd w:val="clear" w:color="auto" w:fill="auto"/>
            <w:vAlign w:val="bottom"/>
            <w:hideMark/>
          </w:tcPr>
          <w:p w14:paraId="07044D87" w14:textId="6DFC5E05" w:rsidR="00693627" w:rsidRPr="00693627" w:rsidRDefault="00346A0B" w:rsidP="00693627">
            <w:pPr>
              <w:rPr>
                <w:rFonts w:ascii="Calibri" w:hAnsi="Calibri" w:cs="Calibri"/>
                <w:color w:val="000000"/>
                <w:sz w:val="22"/>
                <w:szCs w:val="22"/>
                <w:lang w:eastAsia="en-US"/>
              </w:rPr>
            </w:pPr>
            <w:r w:rsidRPr="00346A0B">
              <w:rPr>
                <w:rFonts w:ascii="Calibri" w:hAnsi="Calibri" w:cs="Calibri"/>
                <w:color w:val="000000"/>
                <w:sz w:val="22"/>
                <w:szCs w:val="22"/>
                <w:lang w:eastAsia="en-US"/>
              </w:rPr>
              <w:t>https://oic-prod-nr5lr39yailj-bo.integration.ocp.oraclecloud.com:443/ic/api/integration/v1/flows/rest/FORTIS_LOT_AMEND_PROCESS_INTG/1.0/callOIC/processInvTransactions/</w:t>
            </w:r>
          </w:p>
        </w:tc>
      </w:tr>
      <w:tr w:rsidR="00693627" w:rsidRPr="00693627" w14:paraId="17916A20" w14:textId="77777777" w:rsidTr="00693627">
        <w:trPr>
          <w:trHeight w:val="30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14:paraId="7D765609" w14:textId="77777777" w:rsidR="00693627" w:rsidRPr="00693627" w:rsidRDefault="00693627" w:rsidP="00693627">
            <w:pPr>
              <w:rPr>
                <w:rFonts w:ascii="Calibri" w:hAnsi="Calibri" w:cs="Calibri"/>
                <w:b/>
                <w:bCs/>
                <w:color w:val="000000"/>
                <w:sz w:val="22"/>
                <w:szCs w:val="22"/>
                <w:lang w:eastAsia="en-US"/>
              </w:rPr>
            </w:pPr>
            <w:r w:rsidRPr="00693627">
              <w:rPr>
                <w:rFonts w:ascii="Calibri" w:hAnsi="Calibri" w:cs="Calibri"/>
                <w:b/>
                <w:bCs/>
                <w:color w:val="000000"/>
                <w:sz w:val="22"/>
                <w:szCs w:val="22"/>
                <w:lang w:eastAsia="en-US"/>
              </w:rPr>
              <w:t>Method</w:t>
            </w:r>
          </w:p>
        </w:tc>
        <w:tc>
          <w:tcPr>
            <w:tcW w:w="8085" w:type="dxa"/>
            <w:tcBorders>
              <w:top w:val="nil"/>
              <w:left w:val="nil"/>
              <w:bottom w:val="single" w:sz="4" w:space="0" w:color="auto"/>
              <w:right w:val="single" w:sz="4" w:space="0" w:color="auto"/>
            </w:tcBorders>
            <w:shd w:val="clear" w:color="auto" w:fill="auto"/>
            <w:vAlign w:val="center"/>
            <w:hideMark/>
          </w:tcPr>
          <w:p w14:paraId="3FCF8796" w14:textId="77777777" w:rsidR="00693627" w:rsidRPr="00693627" w:rsidRDefault="00693627" w:rsidP="00693627">
            <w:pPr>
              <w:rPr>
                <w:rFonts w:ascii="Calibri" w:hAnsi="Calibri" w:cs="Calibri"/>
                <w:color w:val="000000"/>
                <w:sz w:val="22"/>
                <w:szCs w:val="22"/>
                <w:lang w:eastAsia="en-US"/>
              </w:rPr>
            </w:pPr>
            <w:r w:rsidRPr="00693627">
              <w:rPr>
                <w:rFonts w:ascii="Calibri" w:hAnsi="Calibri" w:cs="Calibri"/>
                <w:color w:val="000000"/>
                <w:sz w:val="22"/>
                <w:szCs w:val="22"/>
                <w:lang w:eastAsia="en-US"/>
              </w:rPr>
              <w:t>POST</w:t>
            </w:r>
          </w:p>
        </w:tc>
      </w:tr>
      <w:tr w:rsidR="00693627" w:rsidRPr="00693627" w14:paraId="487A9D75" w14:textId="77777777" w:rsidTr="00693627">
        <w:trPr>
          <w:trHeight w:val="30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14:paraId="40A0FEEE" w14:textId="77777777" w:rsidR="00693627" w:rsidRPr="00693627" w:rsidRDefault="00693627" w:rsidP="00693627">
            <w:pPr>
              <w:rPr>
                <w:rFonts w:ascii="Calibri" w:hAnsi="Calibri" w:cs="Calibri"/>
                <w:b/>
                <w:bCs/>
                <w:color w:val="000000"/>
                <w:sz w:val="22"/>
                <w:szCs w:val="22"/>
                <w:lang w:eastAsia="en-US"/>
              </w:rPr>
            </w:pPr>
            <w:r w:rsidRPr="00693627">
              <w:rPr>
                <w:rFonts w:ascii="Calibri" w:hAnsi="Calibri" w:cs="Calibri"/>
                <w:b/>
                <w:bCs/>
                <w:color w:val="000000"/>
                <w:sz w:val="22"/>
                <w:szCs w:val="22"/>
                <w:lang w:eastAsia="en-US"/>
              </w:rPr>
              <w:t>Request Media Type</w:t>
            </w:r>
          </w:p>
        </w:tc>
        <w:tc>
          <w:tcPr>
            <w:tcW w:w="8085" w:type="dxa"/>
            <w:tcBorders>
              <w:top w:val="nil"/>
              <w:left w:val="nil"/>
              <w:bottom w:val="single" w:sz="4" w:space="0" w:color="auto"/>
              <w:right w:val="single" w:sz="4" w:space="0" w:color="auto"/>
            </w:tcBorders>
            <w:shd w:val="clear" w:color="auto" w:fill="auto"/>
            <w:vAlign w:val="center"/>
            <w:hideMark/>
          </w:tcPr>
          <w:p w14:paraId="7B60B7DD" w14:textId="77777777" w:rsidR="00693627" w:rsidRPr="00693627" w:rsidRDefault="00693627" w:rsidP="00693627">
            <w:pPr>
              <w:rPr>
                <w:rFonts w:ascii="Calibri" w:hAnsi="Calibri" w:cs="Calibri"/>
                <w:color w:val="000000"/>
                <w:sz w:val="22"/>
                <w:szCs w:val="22"/>
                <w:lang w:eastAsia="en-US"/>
              </w:rPr>
            </w:pPr>
            <w:r w:rsidRPr="00693627">
              <w:rPr>
                <w:rFonts w:ascii="Calibri" w:hAnsi="Calibri" w:cs="Calibri"/>
                <w:color w:val="000000"/>
                <w:sz w:val="22"/>
                <w:szCs w:val="22"/>
                <w:lang w:eastAsia="en-US"/>
              </w:rPr>
              <w:t>application/json</w:t>
            </w:r>
          </w:p>
        </w:tc>
      </w:tr>
      <w:tr w:rsidR="00693627" w:rsidRPr="00693627" w14:paraId="154F7DCB" w14:textId="77777777" w:rsidTr="00693627">
        <w:trPr>
          <w:trHeight w:val="30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14:paraId="22F77B3B" w14:textId="77777777" w:rsidR="00693627" w:rsidRPr="00693627" w:rsidRDefault="00693627" w:rsidP="00693627">
            <w:pPr>
              <w:rPr>
                <w:rFonts w:ascii="Calibri" w:hAnsi="Calibri" w:cs="Calibri"/>
                <w:b/>
                <w:bCs/>
                <w:color w:val="000000"/>
                <w:sz w:val="22"/>
                <w:szCs w:val="22"/>
                <w:lang w:eastAsia="en-US"/>
              </w:rPr>
            </w:pPr>
            <w:r w:rsidRPr="00693627">
              <w:rPr>
                <w:rFonts w:ascii="Calibri" w:hAnsi="Calibri" w:cs="Calibri"/>
                <w:b/>
                <w:bCs/>
                <w:color w:val="000000"/>
                <w:sz w:val="22"/>
                <w:szCs w:val="22"/>
                <w:lang w:eastAsia="en-US"/>
              </w:rPr>
              <w:lastRenderedPageBreak/>
              <w:t>Request sample</w:t>
            </w:r>
          </w:p>
        </w:tc>
        <w:tc>
          <w:tcPr>
            <w:tcW w:w="8085" w:type="dxa"/>
            <w:tcBorders>
              <w:top w:val="nil"/>
              <w:left w:val="nil"/>
              <w:bottom w:val="single" w:sz="4" w:space="0" w:color="auto"/>
              <w:right w:val="single" w:sz="4" w:space="0" w:color="auto"/>
            </w:tcBorders>
            <w:shd w:val="clear" w:color="auto" w:fill="auto"/>
            <w:vAlign w:val="center"/>
            <w:hideMark/>
          </w:tcPr>
          <w:p w14:paraId="0B3F453A" w14:textId="77777777" w:rsidR="00693627" w:rsidRPr="00693627" w:rsidRDefault="00693627" w:rsidP="00693627">
            <w:pPr>
              <w:rPr>
                <w:rFonts w:ascii="Calibri" w:hAnsi="Calibri" w:cs="Calibri"/>
                <w:color w:val="000000"/>
                <w:sz w:val="22"/>
                <w:szCs w:val="22"/>
                <w:lang w:eastAsia="en-US"/>
              </w:rPr>
            </w:pPr>
            <w:r w:rsidRPr="00693627">
              <w:rPr>
                <w:rFonts w:ascii="Calibri" w:hAnsi="Calibri" w:cs="Calibri"/>
                <w:color w:val="000000"/>
                <w:sz w:val="22"/>
                <w:szCs w:val="22"/>
                <w:lang w:eastAsia="en-US"/>
              </w:rPr>
              <w:t>{ "FileId":"1234", "FileName" : "abc.zip" }</w:t>
            </w:r>
          </w:p>
        </w:tc>
      </w:tr>
      <w:tr w:rsidR="00693627" w:rsidRPr="00693627" w14:paraId="31BE5DA4" w14:textId="77777777" w:rsidTr="00693627">
        <w:trPr>
          <w:trHeight w:val="30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14:paraId="25997F4F" w14:textId="77777777" w:rsidR="00693627" w:rsidRPr="00693627" w:rsidRDefault="00693627" w:rsidP="00693627">
            <w:pPr>
              <w:rPr>
                <w:rFonts w:ascii="Calibri" w:hAnsi="Calibri" w:cs="Calibri"/>
                <w:b/>
                <w:bCs/>
                <w:color w:val="000000"/>
                <w:sz w:val="22"/>
                <w:szCs w:val="22"/>
                <w:lang w:eastAsia="en-US"/>
              </w:rPr>
            </w:pPr>
            <w:r w:rsidRPr="00693627">
              <w:rPr>
                <w:rFonts w:ascii="Calibri" w:hAnsi="Calibri" w:cs="Calibri"/>
                <w:b/>
                <w:bCs/>
                <w:color w:val="000000"/>
                <w:sz w:val="22"/>
                <w:szCs w:val="22"/>
                <w:lang w:eastAsia="en-US"/>
              </w:rPr>
              <w:t>Response Media Type</w:t>
            </w:r>
          </w:p>
        </w:tc>
        <w:tc>
          <w:tcPr>
            <w:tcW w:w="8085" w:type="dxa"/>
            <w:tcBorders>
              <w:top w:val="nil"/>
              <w:left w:val="nil"/>
              <w:bottom w:val="single" w:sz="4" w:space="0" w:color="auto"/>
              <w:right w:val="single" w:sz="4" w:space="0" w:color="auto"/>
            </w:tcBorders>
            <w:shd w:val="clear" w:color="auto" w:fill="auto"/>
            <w:vAlign w:val="center"/>
            <w:hideMark/>
          </w:tcPr>
          <w:p w14:paraId="0CB5B3C6" w14:textId="77777777" w:rsidR="00693627" w:rsidRPr="00693627" w:rsidRDefault="00693627" w:rsidP="00693627">
            <w:pPr>
              <w:rPr>
                <w:rFonts w:ascii="Calibri" w:hAnsi="Calibri" w:cs="Calibri"/>
                <w:color w:val="000000"/>
                <w:sz w:val="22"/>
                <w:szCs w:val="22"/>
                <w:lang w:eastAsia="en-US"/>
              </w:rPr>
            </w:pPr>
            <w:r w:rsidRPr="00693627">
              <w:rPr>
                <w:rFonts w:ascii="Calibri" w:hAnsi="Calibri" w:cs="Calibri"/>
                <w:color w:val="000000"/>
                <w:sz w:val="22"/>
                <w:szCs w:val="22"/>
                <w:lang w:eastAsia="en-US"/>
              </w:rPr>
              <w:t>application/json</w:t>
            </w:r>
          </w:p>
        </w:tc>
      </w:tr>
      <w:tr w:rsidR="00693627" w:rsidRPr="00693627" w14:paraId="54BDD3E8" w14:textId="77777777" w:rsidTr="00693627">
        <w:trPr>
          <w:trHeight w:val="30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14:paraId="6F1B2495" w14:textId="77777777" w:rsidR="00693627" w:rsidRPr="00693627" w:rsidRDefault="00693627" w:rsidP="00693627">
            <w:pPr>
              <w:rPr>
                <w:rFonts w:ascii="Calibri" w:hAnsi="Calibri" w:cs="Calibri"/>
                <w:b/>
                <w:bCs/>
                <w:color w:val="000000"/>
                <w:sz w:val="22"/>
                <w:szCs w:val="22"/>
                <w:lang w:eastAsia="en-US"/>
              </w:rPr>
            </w:pPr>
            <w:r w:rsidRPr="00693627">
              <w:rPr>
                <w:rFonts w:ascii="Calibri" w:hAnsi="Calibri" w:cs="Calibri"/>
                <w:b/>
                <w:bCs/>
                <w:color w:val="000000"/>
                <w:sz w:val="22"/>
                <w:szCs w:val="22"/>
                <w:lang w:eastAsia="en-US"/>
              </w:rPr>
              <w:t>Response sample</w:t>
            </w:r>
          </w:p>
        </w:tc>
        <w:tc>
          <w:tcPr>
            <w:tcW w:w="8085" w:type="dxa"/>
            <w:tcBorders>
              <w:top w:val="nil"/>
              <w:left w:val="nil"/>
              <w:bottom w:val="single" w:sz="4" w:space="0" w:color="auto"/>
              <w:right w:val="single" w:sz="4" w:space="0" w:color="auto"/>
            </w:tcBorders>
            <w:shd w:val="clear" w:color="auto" w:fill="auto"/>
            <w:noWrap/>
            <w:vAlign w:val="bottom"/>
            <w:hideMark/>
          </w:tcPr>
          <w:p w14:paraId="7F575752" w14:textId="77777777" w:rsidR="00693627" w:rsidRPr="00693627" w:rsidRDefault="00693627" w:rsidP="00693627">
            <w:pPr>
              <w:rPr>
                <w:rFonts w:ascii="Calibri" w:hAnsi="Calibri" w:cs="Calibri"/>
                <w:color w:val="000000"/>
                <w:sz w:val="22"/>
                <w:szCs w:val="22"/>
                <w:lang w:eastAsia="en-US"/>
              </w:rPr>
            </w:pPr>
            <w:r w:rsidRPr="00693627">
              <w:rPr>
                <w:rFonts w:ascii="Calibri" w:hAnsi="Calibri" w:cs="Calibri"/>
                <w:color w:val="000000"/>
                <w:sz w:val="22"/>
                <w:szCs w:val="22"/>
                <w:lang w:eastAsia="en-US"/>
              </w:rPr>
              <w:t>{ "FlowId":"1234", "Status":"Processed successfully" }</w:t>
            </w:r>
          </w:p>
        </w:tc>
      </w:tr>
    </w:tbl>
    <w:p w14:paraId="64D234A2" w14:textId="77777777" w:rsidR="00693627" w:rsidRDefault="00693627" w:rsidP="004065B0">
      <w:pPr>
        <w:pStyle w:val="BodyText"/>
        <w:spacing w:line="276" w:lineRule="auto"/>
        <w:ind w:left="720"/>
        <w:jc w:val="both"/>
        <w:rPr>
          <w:rFonts w:ascii="Georgia" w:hAnsi="Georgia"/>
        </w:rPr>
      </w:pPr>
    </w:p>
    <w:p w14:paraId="47C8AF39" w14:textId="2D4549C2" w:rsidR="00693627" w:rsidRDefault="00346A0B" w:rsidP="00693627">
      <w:pPr>
        <w:pStyle w:val="BodyText"/>
        <w:spacing w:line="276" w:lineRule="auto"/>
        <w:ind w:left="0"/>
        <w:jc w:val="both"/>
        <w:rPr>
          <w:rFonts w:ascii="Georgia" w:hAnsi="Georgia"/>
        </w:rPr>
      </w:pPr>
      <w:r>
        <w:rPr>
          <w:noProof/>
        </w:rPr>
        <w:drawing>
          <wp:inline distT="0" distB="0" distL="0" distR="0" wp14:anchorId="562B730A" wp14:editId="5C1AEC86">
            <wp:extent cx="6629400" cy="2040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29400" cy="2040890"/>
                    </a:xfrm>
                    <a:prstGeom prst="rect">
                      <a:avLst/>
                    </a:prstGeom>
                  </pic:spPr>
                </pic:pic>
              </a:graphicData>
            </a:graphic>
          </wp:inline>
        </w:drawing>
      </w:r>
    </w:p>
    <w:p w14:paraId="2FB713B9" w14:textId="77777777" w:rsidR="00693627" w:rsidRDefault="00693627" w:rsidP="004065B0">
      <w:pPr>
        <w:pStyle w:val="BodyText"/>
        <w:spacing w:line="276" w:lineRule="auto"/>
        <w:ind w:left="720"/>
        <w:jc w:val="both"/>
        <w:rPr>
          <w:rFonts w:ascii="Georgia" w:hAnsi="Georgia"/>
        </w:rPr>
      </w:pPr>
    </w:p>
    <w:p w14:paraId="0251CCF7" w14:textId="575DD249" w:rsidR="00A23DCB" w:rsidRDefault="00304D99" w:rsidP="00A23DCB">
      <w:pPr>
        <w:pStyle w:val="Heading2"/>
        <w:tabs>
          <w:tab w:val="left" w:pos="4230"/>
        </w:tabs>
        <w:ind w:right="4860"/>
        <w:rPr>
          <w:rFonts w:ascii="Georgia" w:hAnsi="Georgia"/>
        </w:rPr>
      </w:pPr>
      <w:bookmarkStart w:id="42" w:name="_Toc103893719"/>
      <w:r>
        <w:rPr>
          <w:rFonts w:ascii="Georgia" w:hAnsi="Georgia"/>
        </w:rPr>
        <w:t>Oracle PaaS DBCS components</w:t>
      </w:r>
      <w:bookmarkEnd w:id="42"/>
    </w:p>
    <w:p w14:paraId="455910E9" w14:textId="4B5AF7B8" w:rsidR="00304D99" w:rsidRDefault="00304D99" w:rsidP="00304D99">
      <w:pPr>
        <w:pStyle w:val="BodyText"/>
      </w:pPr>
      <w:r>
        <w:t>This integration design uses the following components from Oracle PaaS DBCS:</w:t>
      </w:r>
    </w:p>
    <w:p w14:paraId="7BDE29B4" w14:textId="13089BF0" w:rsidR="00304D99" w:rsidRPr="00304D99" w:rsidRDefault="00304D99" w:rsidP="00304D99">
      <w:pPr>
        <w:pStyle w:val="BodyText"/>
        <w:rPr>
          <w:sz w:val="2"/>
          <w:szCs w:val="2"/>
        </w:rPr>
      </w:pPr>
    </w:p>
    <w:tbl>
      <w:tblPr>
        <w:tblW w:w="10380" w:type="dxa"/>
        <w:tblLook w:val="04A0" w:firstRow="1" w:lastRow="0" w:firstColumn="1" w:lastColumn="0" w:noHBand="0" w:noVBand="1"/>
      </w:tblPr>
      <w:tblGrid>
        <w:gridCol w:w="1290"/>
        <w:gridCol w:w="3994"/>
        <w:gridCol w:w="5096"/>
      </w:tblGrid>
      <w:tr w:rsidR="00304D99" w:rsidRPr="00304D99" w14:paraId="61C82630" w14:textId="77777777" w:rsidTr="00304D99">
        <w:trPr>
          <w:trHeight w:val="600"/>
        </w:trPr>
        <w:tc>
          <w:tcPr>
            <w:tcW w:w="1220"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012C12E4" w14:textId="77777777" w:rsidR="00304D99" w:rsidRPr="00304D99" w:rsidRDefault="00304D99" w:rsidP="00304D99">
            <w:pPr>
              <w:jc w:val="cente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DB Component</w:t>
            </w:r>
          </w:p>
        </w:tc>
        <w:tc>
          <w:tcPr>
            <w:tcW w:w="3640" w:type="dxa"/>
            <w:tcBorders>
              <w:top w:val="single" w:sz="4" w:space="0" w:color="auto"/>
              <w:left w:val="nil"/>
              <w:bottom w:val="single" w:sz="4" w:space="0" w:color="auto"/>
              <w:right w:val="single" w:sz="4" w:space="0" w:color="auto"/>
            </w:tcBorders>
            <w:shd w:val="clear" w:color="000000" w:fill="92D050"/>
            <w:vAlign w:val="bottom"/>
            <w:hideMark/>
          </w:tcPr>
          <w:p w14:paraId="12DD76FE" w14:textId="77777777" w:rsidR="00304D99" w:rsidRPr="00304D99" w:rsidRDefault="00304D99" w:rsidP="00304D99">
            <w:pPr>
              <w:jc w:val="cente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Component name</w:t>
            </w:r>
          </w:p>
        </w:tc>
        <w:tc>
          <w:tcPr>
            <w:tcW w:w="5520" w:type="dxa"/>
            <w:tcBorders>
              <w:top w:val="single" w:sz="4" w:space="0" w:color="auto"/>
              <w:left w:val="nil"/>
              <w:bottom w:val="single" w:sz="4" w:space="0" w:color="auto"/>
              <w:right w:val="single" w:sz="4" w:space="0" w:color="auto"/>
            </w:tcBorders>
            <w:shd w:val="clear" w:color="000000" w:fill="92D050"/>
            <w:vAlign w:val="bottom"/>
            <w:hideMark/>
          </w:tcPr>
          <w:p w14:paraId="552AB0A9" w14:textId="77777777" w:rsidR="00304D99" w:rsidRPr="00304D99" w:rsidRDefault="00304D99" w:rsidP="00304D99">
            <w:pPr>
              <w:jc w:val="cente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Details</w:t>
            </w:r>
          </w:p>
        </w:tc>
      </w:tr>
      <w:tr w:rsidR="00304D99" w:rsidRPr="00304D99" w14:paraId="37B20161" w14:textId="77777777" w:rsidTr="00304D99">
        <w:trPr>
          <w:trHeight w:val="900"/>
        </w:trPr>
        <w:tc>
          <w:tcPr>
            <w:tcW w:w="1220" w:type="dxa"/>
            <w:vMerge w:val="restart"/>
            <w:tcBorders>
              <w:top w:val="nil"/>
              <w:left w:val="single" w:sz="4" w:space="0" w:color="auto"/>
              <w:bottom w:val="single" w:sz="4" w:space="0" w:color="auto"/>
              <w:right w:val="single" w:sz="4" w:space="0" w:color="auto"/>
            </w:tcBorders>
            <w:shd w:val="clear" w:color="auto" w:fill="auto"/>
            <w:vAlign w:val="center"/>
            <w:hideMark/>
          </w:tcPr>
          <w:p w14:paraId="566DD90D"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Tables</w:t>
            </w:r>
          </w:p>
        </w:tc>
        <w:tc>
          <w:tcPr>
            <w:tcW w:w="3640" w:type="dxa"/>
            <w:tcBorders>
              <w:top w:val="nil"/>
              <w:left w:val="nil"/>
              <w:bottom w:val="single" w:sz="4" w:space="0" w:color="auto"/>
              <w:right w:val="single" w:sz="4" w:space="0" w:color="auto"/>
            </w:tcBorders>
            <w:shd w:val="clear" w:color="auto" w:fill="auto"/>
            <w:vAlign w:val="bottom"/>
            <w:hideMark/>
          </w:tcPr>
          <w:p w14:paraId="4F2CAADA" w14:textId="77777777" w:rsidR="00304D99" w:rsidRPr="00304D99" w:rsidRDefault="00304D99" w:rsidP="00304D99">
            <w:pPr>
              <w:rPr>
                <w:rFonts w:ascii="Calibri" w:hAnsi="Calibri" w:cs="Calibri"/>
                <w:color w:val="000000"/>
                <w:sz w:val="22"/>
                <w:szCs w:val="22"/>
                <w:lang w:eastAsia="en-US"/>
              </w:rPr>
            </w:pPr>
            <w:r w:rsidRPr="00304D99">
              <w:rPr>
                <w:rFonts w:ascii="Calibri" w:hAnsi="Calibri" w:cs="Calibri"/>
                <w:color w:val="000000"/>
                <w:sz w:val="22"/>
                <w:szCs w:val="22"/>
                <w:lang w:eastAsia="en-US"/>
              </w:rPr>
              <w:t>XXFH_HIS_FILE_DETAILS_TBL</w:t>
            </w:r>
          </w:p>
        </w:tc>
        <w:tc>
          <w:tcPr>
            <w:tcW w:w="5520" w:type="dxa"/>
            <w:tcBorders>
              <w:top w:val="nil"/>
              <w:left w:val="nil"/>
              <w:bottom w:val="single" w:sz="4" w:space="0" w:color="auto"/>
              <w:right w:val="single" w:sz="4" w:space="0" w:color="auto"/>
            </w:tcBorders>
            <w:shd w:val="clear" w:color="auto" w:fill="auto"/>
            <w:vAlign w:val="bottom"/>
            <w:hideMark/>
          </w:tcPr>
          <w:p w14:paraId="7FA352F2" w14:textId="77777777" w:rsidR="00304D99" w:rsidRPr="00304D99" w:rsidRDefault="00304D99" w:rsidP="00304D99">
            <w:pPr>
              <w:rPr>
                <w:rFonts w:ascii="Calibri" w:hAnsi="Calibri" w:cs="Calibri"/>
                <w:color w:val="000000"/>
                <w:sz w:val="22"/>
                <w:szCs w:val="22"/>
                <w:lang w:eastAsia="en-US"/>
              </w:rPr>
            </w:pPr>
            <w:r w:rsidRPr="00304D99">
              <w:rPr>
                <w:rFonts w:ascii="Calibri" w:hAnsi="Calibri" w:cs="Calibri"/>
                <w:color w:val="000000"/>
                <w:sz w:val="22"/>
                <w:szCs w:val="22"/>
                <w:lang w:eastAsia="en-US"/>
              </w:rPr>
              <w:t>This is a common table for all the HIS related integrations (inbound &amp; Outbound) to keep a track of all the files exchanged between HIS &amp; Fusion.</w:t>
            </w:r>
          </w:p>
        </w:tc>
      </w:tr>
      <w:tr w:rsidR="00304D99" w:rsidRPr="00304D99" w14:paraId="7B9D32A9" w14:textId="77777777" w:rsidTr="00304D99">
        <w:trPr>
          <w:trHeight w:val="1200"/>
        </w:trPr>
        <w:tc>
          <w:tcPr>
            <w:tcW w:w="1220" w:type="dxa"/>
            <w:vMerge/>
            <w:tcBorders>
              <w:top w:val="nil"/>
              <w:left w:val="single" w:sz="4" w:space="0" w:color="auto"/>
              <w:bottom w:val="single" w:sz="4" w:space="0" w:color="auto"/>
              <w:right w:val="single" w:sz="4" w:space="0" w:color="auto"/>
            </w:tcBorders>
            <w:vAlign w:val="center"/>
            <w:hideMark/>
          </w:tcPr>
          <w:p w14:paraId="42EBBCA1" w14:textId="77777777" w:rsidR="00304D99" w:rsidRPr="00304D99" w:rsidRDefault="00304D99" w:rsidP="00304D99">
            <w:pPr>
              <w:rPr>
                <w:rFonts w:ascii="Calibri" w:hAnsi="Calibri" w:cs="Calibri"/>
                <w:b/>
                <w:bCs/>
                <w:color w:val="000000"/>
                <w:sz w:val="22"/>
                <w:szCs w:val="22"/>
                <w:lang w:eastAsia="en-US"/>
              </w:rPr>
            </w:pPr>
          </w:p>
        </w:tc>
        <w:tc>
          <w:tcPr>
            <w:tcW w:w="3640" w:type="dxa"/>
            <w:tcBorders>
              <w:top w:val="nil"/>
              <w:left w:val="nil"/>
              <w:bottom w:val="single" w:sz="4" w:space="0" w:color="auto"/>
              <w:right w:val="single" w:sz="4" w:space="0" w:color="auto"/>
            </w:tcBorders>
            <w:shd w:val="clear" w:color="auto" w:fill="auto"/>
            <w:vAlign w:val="bottom"/>
            <w:hideMark/>
          </w:tcPr>
          <w:p w14:paraId="68B056E2" w14:textId="3568AC02" w:rsidR="00304D99" w:rsidRPr="00304D99" w:rsidRDefault="00C81632" w:rsidP="00304D99">
            <w:pPr>
              <w:rPr>
                <w:rFonts w:ascii="Calibri" w:hAnsi="Calibri" w:cs="Calibri"/>
                <w:color w:val="000000"/>
                <w:sz w:val="22"/>
                <w:szCs w:val="22"/>
                <w:lang w:eastAsia="en-US"/>
              </w:rPr>
            </w:pPr>
            <w:r w:rsidRPr="00C81632">
              <w:rPr>
                <w:rFonts w:ascii="Calibri" w:hAnsi="Calibri" w:cs="Calibri"/>
                <w:color w:val="000000"/>
                <w:sz w:val="22"/>
                <w:szCs w:val="22"/>
                <w:lang w:eastAsia="en-US"/>
              </w:rPr>
              <w:t>XXFH_HIS_LOT_AMENDMENT_TXN_STG</w:t>
            </w:r>
          </w:p>
        </w:tc>
        <w:tc>
          <w:tcPr>
            <w:tcW w:w="5520" w:type="dxa"/>
            <w:tcBorders>
              <w:top w:val="nil"/>
              <w:left w:val="nil"/>
              <w:bottom w:val="single" w:sz="4" w:space="0" w:color="auto"/>
              <w:right w:val="single" w:sz="4" w:space="0" w:color="auto"/>
            </w:tcBorders>
            <w:shd w:val="clear" w:color="auto" w:fill="auto"/>
            <w:vAlign w:val="bottom"/>
            <w:hideMark/>
          </w:tcPr>
          <w:p w14:paraId="5002199B" w14:textId="77777777" w:rsidR="00304D99" w:rsidRPr="00304D99" w:rsidRDefault="00304D99" w:rsidP="00304D99">
            <w:pPr>
              <w:rPr>
                <w:rFonts w:ascii="Calibri" w:hAnsi="Calibri" w:cs="Calibri"/>
                <w:color w:val="000000"/>
                <w:sz w:val="22"/>
                <w:szCs w:val="22"/>
                <w:lang w:eastAsia="en-US"/>
              </w:rPr>
            </w:pPr>
            <w:r w:rsidRPr="00304D99">
              <w:rPr>
                <w:rFonts w:ascii="Calibri" w:hAnsi="Calibri" w:cs="Calibri"/>
                <w:color w:val="000000"/>
                <w:sz w:val="22"/>
                <w:szCs w:val="22"/>
                <w:lang w:eastAsia="en-US"/>
              </w:rPr>
              <w:t>This is an intermediate table which is used to load the data from flat file (csv) via sqlldr utility.</w:t>
            </w:r>
            <w:r w:rsidRPr="00304D99">
              <w:rPr>
                <w:rFonts w:ascii="Calibri" w:hAnsi="Calibri" w:cs="Calibri"/>
                <w:color w:val="000000"/>
                <w:sz w:val="22"/>
                <w:szCs w:val="22"/>
                <w:lang w:eastAsia="en-US"/>
              </w:rPr>
              <w:br/>
              <w:t>Once the data from this table is passed to main interface table, the data is deleted from this table.</w:t>
            </w:r>
          </w:p>
        </w:tc>
      </w:tr>
      <w:tr w:rsidR="00304D99" w:rsidRPr="00304D99" w14:paraId="47027279" w14:textId="77777777" w:rsidTr="00304D99">
        <w:trPr>
          <w:trHeight w:val="900"/>
        </w:trPr>
        <w:tc>
          <w:tcPr>
            <w:tcW w:w="1220" w:type="dxa"/>
            <w:vMerge/>
            <w:tcBorders>
              <w:top w:val="nil"/>
              <w:left w:val="single" w:sz="4" w:space="0" w:color="auto"/>
              <w:bottom w:val="single" w:sz="4" w:space="0" w:color="auto"/>
              <w:right w:val="single" w:sz="4" w:space="0" w:color="auto"/>
            </w:tcBorders>
            <w:vAlign w:val="center"/>
            <w:hideMark/>
          </w:tcPr>
          <w:p w14:paraId="58AD780D" w14:textId="77777777" w:rsidR="00304D99" w:rsidRPr="00304D99" w:rsidRDefault="00304D99" w:rsidP="00304D99">
            <w:pPr>
              <w:rPr>
                <w:rFonts w:ascii="Calibri" w:hAnsi="Calibri" w:cs="Calibri"/>
                <w:b/>
                <w:bCs/>
                <w:color w:val="000000"/>
                <w:sz w:val="22"/>
                <w:szCs w:val="22"/>
                <w:lang w:eastAsia="en-US"/>
              </w:rPr>
            </w:pPr>
          </w:p>
        </w:tc>
        <w:tc>
          <w:tcPr>
            <w:tcW w:w="3640" w:type="dxa"/>
            <w:tcBorders>
              <w:top w:val="nil"/>
              <w:left w:val="nil"/>
              <w:bottom w:val="single" w:sz="4" w:space="0" w:color="auto"/>
              <w:right w:val="single" w:sz="4" w:space="0" w:color="auto"/>
            </w:tcBorders>
            <w:shd w:val="clear" w:color="auto" w:fill="auto"/>
            <w:vAlign w:val="bottom"/>
            <w:hideMark/>
          </w:tcPr>
          <w:p w14:paraId="11E371E7" w14:textId="15237321" w:rsidR="00304D99" w:rsidRPr="00304D99" w:rsidRDefault="00C81632" w:rsidP="00304D99">
            <w:pPr>
              <w:rPr>
                <w:rFonts w:ascii="Calibri" w:hAnsi="Calibri" w:cs="Calibri"/>
                <w:color w:val="000000"/>
                <w:sz w:val="22"/>
                <w:szCs w:val="22"/>
                <w:lang w:eastAsia="en-US"/>
              </w:rPr>
            </w:pPr>
            <w:r w:rsidRPr="00C81632">
              <w:rPr>
                <w:rFonts w:ascii="Calibri" w:hAnsi="Calibri" w:cs="Calibri"/>
                <w:color w:val="000000"/>
                <w:sz w:val="22"/>
                <w:szCs w:val="22"/>
                <w:lang w:eastAsia="en-US"/>
              </w:rPr>
              <w:t>XXFH_HIS_LOT_AMENDMENT_TXN_TBL</w:t>
            </w:r>
          </w:p>
        </w:tc>
        <w:tc>
          <w:tcPr>
            <w:tcW w:w="5520" w:type="dxa"/>
            <w:tcBorders>
              <w:top w:val="nil"/>
              <w:left w:val="nil"/>
              <w:bottom w:val="single" w:sz="4" w:space="0" w:color="auto"/>
              <w:right w:val="single" w:sz="4" w:space="0" w:color="auto"/>
            </w:tcBorders>
            <w:shd w:val="clear" w:color="auto" w:fill="auto"/>
            <w:vAlign w:val="bottom"/>
            <w:hideMark/>
          </w:tcPr>
          <w:p w14:paraId="5D9562F6" w14:textId="5739B31A" w:rsidR="00304D99" w:rsidRPr="00304D99" w:rsidRDefault="00304D99" w:rsidP="00304D99">
            <w:pPr>
              <w:rPr>
                <w:rFonts w:ascii="Calibri" w:hAnsi="Calibri" w:cs="Calibri"/>
                <w:color w:val="000000"/>
                <w:sz w:val="22"/>
                <w:szCs w:val="22"/>
                <w:lang w:eastAsia="en-US"/>
              </w:rPr>
            </w:pPr>
            <w:r w:rsidRPr="00304D99">
              <w:rPr>
                <w:rFonts w:ascii="Calibri" w:hAnsi="Calibri" w:cs="Calibri"/>
                <w:color w:val="000000"/>
                <w:sz w:val="22"/>
                <w:szCs w:val="22"/>
                <w:lang w:eastAsia="en-US"/>
              </w:rPr>
              <w:t xml:space="preserve">This is the main interface table where the data is stored from </w:t>
            </w:r>
            <w:r w:rsidR="00C81632" w:rsidRPr="00C81632">
              <w:rPr>
                <w:rFonts w:ascii="Calibri" w:hAnsi="Calibri" w:cs="Calibri"/>
                <w:color w:val="000000"/>
                <w:sz w:val="22"/>
                <w:szCs w:val="22"/>
                <w:lang w:eastAsia="en-US"/>
              </w:rPr>
              <w:t>XXFH_HIS_LOT_AMENDMENT_TXN_</w:t>
            </w:r>
            <w:r w:rsidR="00C81632">
              <w:rPr>
                <w:rFonts w:ascii="Calibri" w:hAnsi="Calibri" w:cs="Calibri"/>
                <w:color w:val="000000"/>
                <w:sz w:val="22"/>
                <w:szCs w:val="22"/>
                <w:lang w:eastAsia="en-US"/>
              </w:rPr>
              <w:t>STG</w:t>
            </w:r>
            <w:r w:rsidRPr="00304D99">
              <w:rPr>
                <w:rFonts w:ascii="Calibri" w:hAnsi="Calibri" w:cs="Calibri"/>
                <w:color w:val="000000"/>
                <w:sz w:val="22"/>
                <w:szCs w:val="22"/>
                <w:lang w:eastAsia="en-US"/>
              </w:rPr>
              <w:t xml:space="preserve"> after doing type casting for DATE columns.</w:t>
            </w:r>
          </w:p>
        </w:tc>
      </w:tr>
      <w:tr w:rsidR="00304D99" w:rsidRPr="00304D99" w14:paraId="3FFA75CD" w14:textId="77777777" w:rsidTr="00304D99">
        <w:trPr>
          <w:trHeight w:val="90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3EE7681"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Procedure</w:t>
            </w:r>
          </w:p>
        </w:tc>
        <w:tc>
          <w:tcPr>
            <w:tcW w:w="3640" w:type="dxa"/>
            <w:tcBorders>
              <w:top w:val="nil"/>
              <w:left w:val="nil"/>
              <w:bottom w:val="single" w:sz="4" w:space="0" w:color="auto"/>
              <w:right w:val="single" w:sz="4" w:space="0" w:color="auto"/>
            </w:tcBorders>
            <w:shd w:val="clear" w:color="auto" w:fill="auto"/>
            <w:vAlign w:val="bottom"/>
            <w:hideMark/>
          </w:tcPr>
          <w:p w14:paraId="2E4517F1" w14:textId="46697B9C" w:rsidR="00304D99" w:rsidRPr="00304D99" w:rsidRDefault="00591574" w:rsidP="00304D99">
            <w:pPr>
              <w:rPr>
                <w:rFonts w:ascii="Calibri" w:hAnsi="Calibri" w:cs="Calibri"/>
                <w:color w:val="000000"/>
                <w:sz w:val="22"/>
                <w:szCs w:val="22"/>
                <w:lang w:eastAsia="en-US"/>
              </w:rPr>
            </w:pPr>
            <w:r w:rsidRPr="00591574">
              <w:rPr>
                <w:rFonts w:ascii="Calibri" w:hAnsi="Calibri" w:cs="Calibri"/>
                <w:color w:val="000000"/>
                <w:sz w:val="22"/>
                <w:szCs w:val="22"/>
                <w:lang w:eastAsia="en-US"/>
              </w:rPr>
              <w:t>XXFH_HIS_LOT_AMEND_WRAPPER_PRC</w:t>
            </w:r>
          </w:p>
        </w:tc>
        <w:tc>
          <w:tcPr>
            <w:tcW w:w="5520" w:type="dxa"/>
            <w:tcBorders>
              <w:top w:val="nil"/>
              <w:left w:val="nil"/>
              <w:bottom w:val="single" w:sz="4" w:space="0" w:color="auto"/>
              <w:right w:val="single" w:sz="4" w:space="0" w:color="auto"/>
            </w:tcBorders>
            <w:shd w:val="clear" w:color="auto" w:fill="auto"/>
            <w:vAlign w:val="bottom"/>
            <w:hideMark/>
          </w:tcPr>
          <w:p w14:paraId="2BB453AA" w14:textId="77777777" w:rsidR="00304D99" w:rsidRPr="00304D99" w:rsidRDefault="00304D99" w:rsidP="00304D99">
            <w:pPr>
              <w:rPr>
                <w:rFonts w:ascii="Calibri" w:hAnsi="Calibri" w:cs="Calibri"/>
                <w:color w:val="000000"/>
                <w:sz w:val="22"/>
                <w:szCs w:val="22"/>
                <w:lang w:eastAsia="en-US"/>
              </w:rPr>
            </w:pPr>
            <w:r w:rsidRPr="00304D99">
              <w:rPr>
                <w:rFonts w:ascii="Calibri" w:hAnsi="Calibri" w:cs="Calibri"/>
                <w:color w:val="000000"/>
                <w:sz w:val="22"/>
                <w:szCs w:val="22"/>
                <w:lang w:eastAsia="en-US"/>
              </w:rPr>
              <w:t>This is a wrapper PLSQL procedure which is being invoked from OIC integration to kick off data insertion, validation &amp; Fusion import process.</w:t>
            </w:r>
          </w:p>
        </w:tc>
      </w:tr>
      <w:tr w:rsidR="00304D99" w:rsidRPr="00304D99" w14:paraId="72901CFD" w14:textId="77777777" w:rsidTr="00304D99">
        <w:trPr>
          <w:trHeight w:val="90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6861989"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Package</w:t>
            </w:r>
          </w:p>
        </w:tc>
        <w:tc>
          <w:tcPr>
            <w:tcW w:w="3640" w:type="dxa"/>
            <w:tcBorders>
              <w:top w:val="nil"/>
              <w:left w:val="nil"/>
              <w:bottom w:val="single" w:sz="4" w:space="0" w:color="auto"/>
              <w:right w:val="single" w:sz="4" w:space="0" w:color="auto"/>
            </w:tcBorders>
            <w:shd w:val="clear" w:color="auto" w:fill="auto"/>
            <w:vAlign w:val="bottom"/>
            <w:hideMark/>
          </w:tcPr>
          <w:p w14:paraId="618E4B00" w14:textId="3E731BAE" w:rsidR="00304D99" w:rsidRPr="00304D99" w:rsidRDefault="00591574" w:rsidP="00304D99">
            <w:pPr>
              <w:rPr>
                <w:rFonts w:ascii="Calibri" w:hAnsi="Calibri" w:cs="Calibri"/>
                <w:color w:val="000000"/>
                <w:sz w:val="22"/>
                <w:szCs w:val="22"/>
                <w:lang w:eastAsia="en-US"/>
              </w:rPr>
            </w:pPr>
            <w:r w:rsidRPr="00591574">
              <w:rPr>
                <w:rFonts w:ascii="Calibri" w:hAnsi="Calibri" w:cs="Calibri"/>
                <w:color w:val="000000"/>
                <w:sz w:val="22"/>
                <w:szCs w:val="22"/>
                <w:lang w:eastAsia="en-US"/>
              </w:rPr>
              <w:t>XXFH_HIS_LOT_AMENDMENT_PKG</w:t>
            </w:r>
          </w:p>
        </w:tc>
        <w:tc>
          <w:tcPr>
            <w:tcW w:w="5520" w:type="dxa"/>
            <w:tcBorders>
              <w:top w:val="nil"/>
              <w:left w:val="nil"/>
              <w:bottom w:val="single" w:sz="4" w:space="0" w:color="auto"/>
              <w:right w:val="single" w:sz="4" w:space="0" w:color="auto"/>
            </w:tcBorders>
            <w:shd w:val="clear" w:color="auto" w:fill="auto"/>
            <w:vAlign w:val="bottom"/>
            <w:hideMark/>
          </w:tcPr>
          <w:p w14:paraId="2AE01B9D" w14:textId="587E940D" w:rsidR="00304D99" w:rsidRPr="00304D99" w:rsidRDefault="00304D99" w:rsidP="00304D99">
            <w:pPr>
              <w:rPr>
                <w:rFonts w:ascii="Calibri" w:hAnsi="Calibri" w:cs="Calibri"/>
                <w:color w:val="000000"/>
                <w:sz w:val="22"/>
                <w:szCs w:val="22"/>
                <w:lang w:eastAsia="en-US"/>
              </w:rPr>
            </w:pPr>
            <w:r w:rsidRPr="00304D99">
              <w:rPr>
                <w:rFonts w:ascii="Calibri" w:hAnsi="Calibri" w:cs="Calibri"/>
                <w:color w:val="000000"/>
                <w:sz w:val="22"/>
                <w:szCs w:val="22"/>
                <w:lang w:eastAsia="en-US"/>
              </w:rPr>
              <w:t xml:space="preserve">This package is being used to validate the data and update the transactional status back to </w:t>
            </w:r>
            <w:r w:rsidR="00EB0A16">
              <w:rPr>
                <w:rFonts w:ascii="Calibri" w:hAnsi="Calibri" w:cs="Calibri"/>
                <w:color w:val="000000"/>
                <w:sz w:val="22"/>
                <w:szCs w:val="22"/>
                <w:lang w:eastAsia="en-US"/>
              </w:rPr>
              <w:t xml:space="preserve">the </w:t>
            </w:r>
            <w:r w:rsidRPr="00304D99">
              <w:rPr>
                <w:rFonts w:ascii="Calibri" w:hAnsi="Calibri" w:cs="Calibri"/>
                <w:color w:val="000000"/>
                <w:sz w:val="22"/>
                <w:szCs w:val="22"/>
                <w:lang w:eastAsia="en-US"/>
              </w:rPr>
              <w:t>main inte</w:t>
            </w:r>
            <w:r w:rsidR="00EB0A16">
              <w:rPr>
                <w:rFonts w:ascii="Calibri" w:hAnsi="Calibri" w:cs="Calibri"/>
                <w:color w:val="000000"/>
                <w:sz w:val="22"/>
                <w:szCs w:val="22"/>
                <w:lang w:eastAsia="en-US"/>
              </w:rPr>
              <w:t>r</w:t>
            </w:r>
            <w:r w:rsidRPr="00304D99">
              <w:rPr>
                <w:rFonts w:ascii="Calibri" w:hAnsi="Calibri" w:cs="Calibri"/>
                <w:color w:val="000000"/>
                <w:sz w:val="22"/>
                <w:szCs w:val="22"/>
                <w:lang w:eastAsia="en-US"/>
              </w:rPr>
              <w:t>face table once the data is imported to Fusion.</w:t>
            </w:r>
          </w:p>
        </w:tc>
      </w:tr>
      <w:tr w:rsidR="00304D99" w:rsidRPr="00304D99" w14:paraId="6D87575D" w14:textId="77777777" w:rsidTr="00304D99">
        <w:trPr>
          <w:trHeight w:val="600"/>
        </w:trPr>
        <w:tc>
          <w:tcPr>
            <w:tcW w:w="1220" w:type="dxa"/>
            <w:vMerge w:val="restart"/>
            <w:tcBorders>
              <w:top w:val="nil"/>
              <w:left w:val="single" w:sz="4" w:space="0" w:color="auto"/>
              <w:bottom w:val="single" w:sz="4" w:space="0" w:color="auto"/>
              <w:right w:val="single" w:sz="4" w:space="0" w:color="auto"/>
            </w:tcBorders>
            <w:shd w:val="clear" w:color="auto" w:fill="auto"/>
            <w:vAlign w:val="center"/>
            <w:hideMark/>
          </w:tcPr>
          <w:p w14:paraId="1DB516A4"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lastRenderedPageBreak/>
              <w:t>Shell scripts</w:t>
            </w:r>
          </w:p>
        </w:tc>
        <w:tc>
          <w:tcPr>
            <w:tcW w:w="3640" w:type="dxa"/>
            <w:tcBorders>
              <w:top w:val="nil"/>
              <w:left w:val="nil"/>
              <w:bottom w:val="single" w:sz="4" w:space="0" w:color="auto"/>
              <w:right w:val="single" w:sz="4" w:space="0" w:color="auto"/>
            </w:tcBorders>
            <w:shd w:val="clear" w:color="auto" w:fill="auto"/>
            <w:vAlign w:val="center"/>
            <w:hideMark/>
          </w:tcPr>
          <w:p w14:paraId="47324774" w14:textId="77777777" w:rsidR="00304D99" w:rsidRPr="00304D99" w:rsidRDefault="00304D99" w:rsidP="00304D99">
            <w:pPr>
              <w:rPr>
                <w:rFonts w:ascii="Calibri" w:hAnsi="Calibri" w:cs="Calibri"/>
                <w:color w:val="000000"/>
                <w:sz w:val="22"/>
                <w:szCs w:val="22"/>
                <w:lang w:eastAsia="en-US"/>
              </w:rPr>
            </w:pPr>
            <w:r w:rsidRPr="00304D99">
              <w:rPr>
                <w:rFonts w:ascii="Calibri" w:hAnsi="Calibri" w:cs="Calibri"/>
                <w:color w:val="000000"/>
                <w:sz w:val="22"/>
                <w:szCs w:val="22"/>
                <w:lang w:eastAsia="en-US"/>
              </w:rPr>
              <w:t>XXFH_HIS_DATA_LOAD_SCRIPT.sh</w:t>
            </w:r>
          </w:p>
        </w:tc>
        <w:tc>
          <w:tcPr>
            <w:tcW w:w="5520" w:type="dxa"/>
            <w:tcBorders>
              <w:top w:val="nil"/>
              <w:left w:val="nil"/>
              <w:bottom w:val="single" w:sz="4" w:space="0" w:color="auto"/>
              <w:right w:val="single" w:sz="4" w:space="0" w:color="auto"/>
            </w:tcBorders>
            <w:shd w:val="clear" w:color="auto" w:fill="auto"/>
            <w:vAlign w:val="bottom"/>
            <w:hideMark/>
          </w:tcPr>
          <w:p w14:paraId="6EEBF79E" w14:textId="77777777" w:rsidR="00304D99" w:rsidRPr="00304D99" w:rsidRDefault="00304D99" w:rsidP="00304D99">
            <w:pPr>
              <w:rPr>
                <w:rFonts w:ascii="Calibri" w:hAnsi="Calibri" w:cs="Calibri"/>
                <w:color w:val="000000"/>
                <w:sz w:val="22"/>
                <w:szCs w:val="22"/>
                <w:lang w:eastAsia="en-US"/>
              </w:rPr>
            </w:pPr>
            <w:r w:rsidRPr="00304D99">
              <w:rPr>
                <w:rFonts w:ascii="Calibri" w:hAnsi="Calibri" w:cs="Calibri"/>
                <w:color w:val="000000"/>
                <w:sz w:val="22"/>
                <w:szCs w:val="22"/>
                <w:lang w:eastAsia="en-US"/>
              </w:rPr>
              <w:t>This is a common shell script to load the data from flat file (csv) to the first staging table.</w:t>
            </w:r>
          </w:p>
        </w:tc>
      </w:tr>
      <w:tr w:rsidR="00304D99" w:rsidRPr="00304D99" w14:paraId="544AC585" w14:textId="77777777" w:rsidTr="00304D99">
        <w:trPr>
          <w:trHeight w:val="1200"/>
        </w:trPr>
        <w:tc>
          <w:tcPr>
            <w:tcW w:w="1220" w:type="dxa"/>
            <w:vMerge/>
            <w:tcBorders>
              <w:top w:val="nil"/>
              <w:left w:val="single" w:sz="4" w:space="0" w:color="auto"/>
              <w:bottom w:val="single" w:sz="4" w:space="0" w:color="auto"/>
              <w:right w:val="single" w:sz="4" w:space="0" w:color="auto"/>
            </w:tcBorders>
            <w:vAlign w:val="center"/>
            <w:hideMark/>
          </w:tcPr>
          <w:p w14:paraId="7C2F8B6F" w14:textId="77777777" w:rsidR="00304D99" w:rsidRPr="00304D99" w:rsidRDefault="00304D99" w:rsidP="00304D99">
            <w:pPr>
              <w:rPr>
                <w:rFonts w:ascii="Calibri" w:hAnsi="Calibri" w:cs="Calibri"/>
                <w:b/>
                <w:bCs/>
                <w:color w:val="000000"/>
                <w:sz w:val="22"/>
                <w:szCs w:val="22"/>
                <w:lang w:eastAsia="en-US"/>
              </w:rPr>
            </w:pPr>
          </w:p>
        </w:tc>
        <w:tc>
          <w:tcPr>
            <w:tcW w:w="3640" w:type="dxa"/>
            <w:tcBorders>
              <w:top w:val="nil"/>
              <w:left w:val="nil"/>
              <w:bottom w:val="single" w:sz="4" w:space="0" w:color="auto"/>
              <w:right w:val="single" w:sz="4" w:space="0" w:color="auto"/>
            </w:tcBorders>
            <w:shd w:val="clear" w:color="auto" w:fill="auto"/>
            <w:vAlign w:val="bottom"/>
            <w:hideMark/>
          </w:tcPr>
          <w:p w14:paraId="47051CE2" w14:textId="03DCA344" w:rsidR="00304D99" w:rsidRPr="00304D99" w:rsidRDefault="00591574" w:rsidP="00304D99">
            <w:pPr>
              <w:rPr>
                <w:rFonts w:ascii="Calibri" w:hAnsi="Calibri" w:cs="Calibri"/>
                <w:color w:val="000000"/>
                <w:sz w:val="22"/>
                <w:szCs w:val="22"/>
                <w:lang w:eastAsia="en-US"/>
              </w:rPr>
            </w:pPr>
            <w:r w:rsidRPr="00591574">
              <w:rPr>
                <w:rFonts w:ascii="Calibri" w:hAnsi="Calibri" w:cs="Calibri"/>
                <w:color w:val="000000"/>
                <w:sz w:val="22"/>
                <w:szCs w:val="22"/>
                <w:lang w:eastAsia="en-US"/>
              </w:rPr>
              <w:t>XXFH_LOT_AMENDMENT_FBDI_SCRIPT.sh</w:t>
            </w:r>
          </w:p>
        </w:tc>
        <w:tc>
          <w:tcPr>
            <w:tcW w:w="5520" w:type="dxa"/>
            <w:tcBorders>
              <w:top w:val="nil"/>
              <w:left w:val="nil"/>
              <w:bottom w:val="single" w:sz="4" w:space="0" w:color="auto"/>
              <w:right w:val="single" w:sz="4" w:space="0" w:color="auto"/>
            </w:tcBorders>
            <w:shd w:val="clear" w:color="auto" w:fill="auto"/>
            <w:vAlign w:val="bottom"/>
            <w:hideMark/>
          </w:tcPr>
          <w:p w14:paraId="2A31D1CF" w14:textId="77777777" w:rsidR="00304D99" w:rsidRPr="00304D99" w:rsidRDefault="00304D99" w:rsidP="00304D99">
            <w:pPr>
              <w:rPr>
                <w:rFonts w:ascii="Calibri" w:hAnsi="Calibri" w:cs="Calibri"/>
                <w:color w:val="000000"/>
                <w:sz w:val="22"/>
                <w:szCs w:val="22"/>
                <w:lang w:eastAsia="en-US"/>
              </w:rPr>
            </w:pPr>
            <w:r w:rsidRPr="00304D99">
              <w:rPr>
                <w:rFonts w:ascii="Calibri" w:hAnsi="Calibri" w:cs="Calibri"/>
                <w:color w:val="000000"/>
                <w:sz w:val="22"/>
                <w:szCs w:val="22"/>
                <w:lang w:eastAsia="en-US"/>
              </w:rPr>
              <w:t>This shell script is used to fetch the validated data of the current batch in the form of Oracle Fusion FBDI template and invoke the OIC integration to process the data in Oracle Fusion.</w:t>
            </w:r>
          </w:p>
        </w:tc>
      </w:tr>
    </w:tbl>
    <w:p w14:paraId="6668B2E8" w14:textId="0E51F26F" w:rsidR="00530295" w:rsidRDefault="00530295" w:rsidP="00530295">
      <w:pPr>
        <w:pStyle w:val="Heading2"/>
        <w:tabs>
          <w:tab w:val="left" w:pos="4230"/>
        </w:tabs>
        <w:ind w:right="4860"/>
        <w:rPr>
          <w:rFonts w:ascii="Georgia" w:hAnsi="Georgia"/>
        </w:rPr>
      </w:pPr>
      <w:bookmarkStart w:id="43" w:name="_Toc103893720"/>
      <w:r>
        <w:rPr>
          <w:rFonts w:ascii="Georgia" w:hAnsi="Georgia"/>
        </w:rPr>
        <w:t>Technical flow</w:t>
      </w:r>
      <w:bookmarkEnd w:id="43"/>
    </w:p>
    <w:p w14:paraId="242907EF" w14:textId="7AE9B540" w:rsidR="003715FD" w:rsidRDefault="003715FD" w:rsidP="003715FD">
      <w:pPr>
        <w:pStyle w:val="BodyText"/>
        <w:spacing w:line="276" w:lineRule="auto"/>
        <w:ind w:left="360"/>
        <w:jc w:val="both"/>
        <w:rPr>
          <w:rFonts w:ascii="Georgia" w:hAnsi="Georgia"/>
        </w:rPr>
      </w:pPr>
      <w:r>
        <w:rPr>
          <w:rFonts w:ascii="Georgia" w:hAnsi="Georgia"/>
        </w:rPr>
        <w:t>Following is the complete technical flow for this integration design:</w:t>
      </w:r>
    </w:p>
    <w:p w14:paraId="68D8D9A6" w14:textId="0858C6FF" w:rsidR="008D0213" w:rsidRPr="00E83525" w:rsidRDefault="008D0213" w:rsidP="00E83525">
      <w:pPr>
        <w:ind w:left="360"/>
        <w:jc w:val="both"/>
        <w:rPr>
          <w:color w:val="0563C1" w:themeColor="hyperlink"/>
          <w:u w:val="single"/>
        </w:rPr>
      </w:pPr>
      <w:r>
        <w:rPr>
          <w:rFonts w:ascii="Georgia" w:hAnsi="Georgia"/>
        </w:rPr>
        <w:t>HIS invokes 1</w:t>
      </w:r>
      <w:r w:rsidRPr="008D0213">
        <w:rPr>
          <w:rFonts w:ascii="Georgia" w:hAnsi="Georgia"/>
          <w:vertAlign w:val="superscript"/>
        </w:rPr>
        <w:t>st</w:t>
      </w:r>
      <w:r>
        <w:rPr>
          <w:rFonts w:ascii="Georgia" w:hAnsi="Georgia"/>
        </w:rPr>
        <w:t xml:space="preserve"> OIC REST Endpoint URL (</w:t>
      </w:r>
      <w:hyperlink r:id="rId26" w:history="1">
        <w:r w:rsidR="00E83525" w:rsidRPr="00E83525">
          <w:rPr>
            <w:rFonts w:ascii="Georgia" w:hAnsi="Georgia"/>
          </w:rPr>
          <w:t>Fortis HIS To Fusion Lot Amendment Integration</w:t>
        </w:r>
      </w:hyperlink>
      <w:r>
        <w:rPr>
          <w:rFonts w:ascii="Calibri" w:hAnsi="Calibri" w:cs="Calibri"/>
          <w:color w:val="000000"/>
          <w:sz w:val="22"/>
          <w:szCs w:val="22"/>
          <w:lang w:eastAsia="en-US"/>
        </w:rPr>
        <w:t>)</w:t>
      </w:r>
      <w:r>
        <w:rPr>
          <w:rFonts w:ascii="Georgia" w:hAnsi="Georgia"/>
        </w:rPr>
        <w:t xml:space="preserve"> using basic authentication by providing an encrypted zip file. HIS invokes this REST endpoint URL to interface the data from HIS to Fusion periodically.</w:t>
      </w:r>
    </w:p>
    <w:p w14:paraId="75F5BB3F" w14:textId="102A2709" w:rsidR="008D0213" w:rsidRDefault="00E83525" w:rsidP="00E83525">
      <w:pPr>
        <w:pStyle w:val="BodyText"/>
        <w:spacing w:line="276" w:lineRule="auto"/>
        <w:ind w:left="0"/>
        <w:jc w:val="both"/>
        <w:rPr>
          <w:rFonts w:ascii="Georgia" w:hAnsi="Georgia"/>
        </w:rPr>
      </w:pPr>
      <w:r>
        <w:rPr>
          <w:rFonts w:ascii="Georgia" w:hAnsi="Georgia"/>
        </w:rPr>
        <w:t xml:space="preserve">        </w:t>
      </w:r>
      <w:r w:rsidR="008D0213">
        <w:rPr>
          <w:rFonts w:ascii="Georgia" w:hAnsi="Georgia"/>
        </w:rPr>
        <w:t>Once the 1</w:t>
      </w:r>
      <w:r w:rsidR="008D0213" w:rsidRPr="008D0213">
        <w:rPr>
          <w:rFonts w:ascii="Georgia" w:hAnsi="Georgia"/>
          <w:vertAlign w:val="superscript"/>
        </w:rPr>
        <w:t>st</w:t>
      </w:r>
      <w:r w:rsidR="008D0213">
        <w:rPr>
          <w:rFonts w:ascii="Georgia" w:hAnsi="Georgia"/>
        </w:rPr>
        <w:t xml:space="preserve"> OIC REST endpoint URL is invoked, it does the following operations:</w:t>
      </w:r>
    </w:p>
    <w:p w14:paraId="6F1D63E8" w14:textId="77777777" w:rsidR="008D0213" w:rsidRDefault="008D0213" w:rsidP="008D0213">
      <w:pPr>
        <w:pStyle w:val="BodyText"/>
        <w:numPr>
          <w:ilvl w:val="0"/>
          <w:numId w:val="25"/>
        </w:numPr>
        <w:spacing w:line="276" w:lineRule="auto"/>
        <w:jc w:val="both"/>
        <w:rPr>
          <w:rFonts w:ascii="Georgia" w:hAnsi="Georgia"/>
        </w:rPr>
      </w:pPr>
      <w:r>
        <w:rPr>
          <w:rFonts w:ascii="Georgia" w:hAnsi="Georgia"/>
        </w:rPr>
        <w:t>Check if the given file has been received before. If yes, then stop the integration flow and return the message as response to HIS as “This file has already been received before, please check.”.</w:t>
      </w:r>
    </w:p>
    <w:p w14:paraId="558EBD95" w14:textId="55D82A0E" w:rsidR="008D0213" w:rsidRDefault="008D0213" w:rsidP="008D0213">
      <w:pPr>
        <w:pStyle w:val="BodyText"/>
        <w:numPr>
          <w:ilvl w:val="0"/>
          <w:numId w:val="25"/>
        </w:numPr>
        <w:spacing w:line="276" w:lineRule="auto"/>
        <w:jc w:val="both"/>
        <w:rPr>
          <w:rFonts w:ascii="Georgia" w:hAnsi="Georgia"/>
        </w:rPr>
      </w:pPr>
      <w:r>
        <w:rPr>
          <w:rFonts w:ascii="Georgia" w:hAnsi="Georgia"/>
        </w:rPr>
        <w:t>Insert an entry into a common table (XXFH_HIS_FILE_DETAILS_TBL) for HIS related integrations for the given file in Oracle PaaS DBCS with FILE_STATUS as “Received”.</w:t>
      </w:r>
    </w:p>
    <w:p w14:paraId="60D23F1D" w14:textId="77EB340E" w:rsidR="008D0213" w:rsidRDefault="008D0213" w:rsidP="008D0213">
      <w:pPr>
        <w:pStyle w:val="BodyText"/>
        <w:numPr>
          <w:ilvl w:val="0"/>
          <w:numId w:val="25"/>
        </w:numPr>
        <w:spacing w:line="276" w:lineRule="auto"/>
        <w:jc w:val="both"/>
        <w:rPr>
          <w:rFonts w:ascii="Georgia" w:hAnsi="Georgia"/>
        </w:rPr>
      </w:pPr>
      <w:r>
        <w:rPr>
          <w:rFonts w:ascii="Georgia" w:hAnsi="Georgia"/>
        </w:rPr>
        <w:t xml:space="preserve">Calculate target checksum in OIC and matches it with the source checksum which HIS has sent as an input while invoking this integration. If checksum doesn’t match, then stop the integration and return the message as response to HIS as </w:t>
      </w:r>
      <w:r w:rsidRPr="008D0213">
        <w:rPr>
          <w:rFonts w:ascii="Georgia" w:hAnsi="Georgia"/>
        </w:rPr>
        <w:t>"Source-target checksum do not match, please resend the file with correct checksum"</w:t>
      </w:r>
      <w:r>
        <w:rPr>
          <w:rFonts w:ascii="Georgia" w:hAnsi="Georgia"/>
        </w:rPr>
        <w:t xml:space="preserve">. </w:t>
      </w:r>
    </w:p>
    <w:p w14:paraId="1538E9E2" w14:textId="3ED43DB7" w:rsidR="008D0213" w:rsidRDefault="008D0213" w:rsidP="008D0213">
      <w:pPr>
        <w:pStyle w:val="BodyText"/>
        <w:numPr>
          <w:ilvl w:val="0"/>
          <w:numId w:val="25"/>
        </w:numPr>
        <w:spacing w:line="276" w:lineRule="auto"/>
        <w:jc w:val="both"/>
        <w:rPr>
          <w:rFonts w:ascii="Georgia" w:hAnsi="Georgia"/>
        </w:rPr>
      </w:pPr>
      <w:r>
        <w:rPr>
          <w:rFonts w:ascii="Georgia" w:hAnsi="Georgia"/>
        </w:rPr>
        <w:t xml:space="preserve">If both checksum matches, </w:t>
      </w:r>
      <w:r w:rsidR="002372D2">
        <w:rPr>
          <w:rFonts w:ascii="Georgia" w:hAnsi="Georgia"/>
        </w:rPr>
        <w:t>decrypt the file using FTP adapter in OIC (the private key pair of PGP key has been configured within OIC FTP connection), unzip it and then place the csv file at DBCS FTP server path: /d01/inbound/HIS/</w:t>
      </w:r>
      <w:r w:rsidR="00E83525">
        <w:rPr>
          <w:rFonts w:ascii="Georgia" w:hAnsi="Georgia"/>
        </w:rPr>
        <w:t>LotAmendment</w:t>
      </w:r>
      <w:r w:rsidR="002372D2">
        <w:rPr>
          <w:rFonts w:ascii="Georgia" w:hAnsi="Georgia"/>
        </w:rPr>
        <w:t>/</w:t>
      </w:r>
    </w:p>
    <w:p w14:paraId="070F678D" w14:textId="2EB61E23" w:rsidR="003715FD" w:rsidRDefault="003715FD" w:rsidP="008D0213">
      <w:pPr>
        <w:pStyle w:val="BodyText"/>
        <w:numPr>
          <w:ilvl w:val="0"/>
          <w:numId w:val="25"/>
        </w:numPr>
        <w:spacing w:line="276" w:lineRule="auto"/>
        <w:jc w:val="both"/>
        <w:rPr>
          <w:rFonts w:ascii="Georgia" w:hAnsi="Georgia"/>
        </w:rPr>
      </w:pPr>
      <w:r>
        <w:rPr>
          <w:rFonts w:ascii="Georgia" w:hAnsi="Georgia"/>
        </w:rPr>
        <w:t xml:space="preserve">Invoke the PLSQL wrapper procedure: </w:t>
      </w:r>
      <w:r w:rsidR="00E83525" w:rsidRPr="00E83525">
        <w:rPr>
          <w:rFonts w:ascii="Georgia" w:hAnsi="Georgia"/>
        </w:rPr>
        <w:t>XXFH_HIS_LOT_AMEND_WRAPPER_PRC</w:t>
      </w:r>
      <w:r>
        <w:rPr>
          <w:rFonts w:ascii="Georgia" w:hAnsi="Georgia"/>
        </w:rPr>
        <w:t xml:space="preserve">, which invokes the shell script to load data from csv file to table: </w:t>
      </w:r>
      <w:r w:rsidR="00E83525" w:rsidRPr="00E83525">
        <w:rPr>
          <w:rFonts w:ascii="Georgia" w:hAnsi="Georgia"/>
        </w:rPr>
        <w:t>XXFH_HIS_LOT_AMENDMENT_TXN_STG</w:t>
      </w:r>
      <w:r>
        <w:rPr>
          <w:rFonts w:ascii="Georgia" w:hAnsi="Georgia"/>
        </w:rPr>
        <w:t xml:space="preserve"> and then invoke procedure: </w:t>
      </w:r>
      <w:r w:rsidR="00E83525" w:rsidRPr="00E83525">
        <w:rPr>
          <w:rFonts w:ascii="Georgia" w:hAnsi="Georgia"/>
        </w:rPr>
        <w:t>XXFH_HIS_LOT_AMENDMENT_PKG.XXFH_VALIDATE_LOT_DATA_PRC</w:t>
      </w:r>
      <w:r>
        <w:rPr>
          <w:rFonts w:ascii="Georgia" w:hAnsi="Georgia"/>
        </w:rPr>
        <w:t xml:space="preserve"> to validate the data. This validation procedure is executed as a DBMS scheduler job in the </w:t>
      </w:r>
      <w:r w:rsidR="009073B6">
        <w:rPr>
          <w:rFonts w:ascii="Georgia" w:hAnsi="Georgia"/>
        </w:rPr>
        <w:t>database</w:t>
      </w:r>
      <w:r>
        <w:rPr>
          <w:rFonts w:ascii="Georgia" w:hAnsi="Georgia"/>
        </w:rPr>
        <w:t xml:space="preserve"> so that OIC doesn’t have to wait for its completion. </w:t>
      </w:r>
    </w:p>
    <w:p w14:paraId="12BF0C50" w14:textId="048184D9" w:rsidR="003715FD" w:rsidRPr="003715FD" w:rsidRDefault="003715FD" w:rsidP="008D0213">
      <w:pPr>
        <w:pStyle w:val="BodyText"/>
        <w:numPr>
          <w:ilvl w:val="0"/>
          <w:numId w:val="25"/>
        </w:numPr>
        <w:spacing w:line="276" w:lineRule="auto"/>
        <w:jc w:val="both"/>
        <w:rPr>
          <w:rFonts w:ascii="Georgia" w:hAnsi="Georgia"/>
        </w:rPr>
      </w:pPr>
      <w:r>
        <w:rPr>
          <w:rFonts w:ascii="Georgia" w:hAnsi="Georgia"/>
        </w:rPr>
        <w:t>The 1</w:t>
      </w:r>
      <w:r w:rsidRPr="003715FD">
        <w:rPr>
          <w:rFonts w:ascii="Georgia" w:hAnsi="Georgia"/>
          <w:vertAlign w:val="superscript"/>
        </w:rPr>
        <w:t>st</w:t>
      </w:r>
      <w:r>
        <w:rPr>
          <w:rFonts w:ascii="Georgia" w:hAnsi="Georgia"/>
        </w:rPr>
        <w:t xml:space="preserve"> OIC integration completes here and returns a response back to HIS as “</w:t>
      </w:r>
      <w:r>
        <w:t>Source-target checksum matches,data is being processed”.</w:t>
      </w:r>
    </w:p>
    <w:p w14:paraId="2CEE1FEF" w14:textId="304353D2" w:rsidR="003715FD" w:rsidRDefault="003715FD" w:rsidP="003715FD">
      <w:pPr>
        <w:pStyle w:val="BodyText"/>
        <w:numPr>
          <w:ilvl w:val="0"/>
          <w:numId w:val="28"/>
        </w:numPr>
        <w:spacing w:line="276" w:lineRule="auto"/>
        <w:ind w:left="720"/>
        <w:jc w:val="both"/>
        <w:rPr>
          <w:rFonts w:ascii="Georgia" w:hAnsi="Georgia"/>
        </w:rPr>
      </w:pPr>
      <w:r>
        <w:rPr>
          <w:rFonts w:ascii="Georgia" w:hAnsi="Georgia"/>
        </w:rPr>
        <w:t xml:space="preserve">PLSQL procedure: </w:t>
      </w:r>
      <w:r w:rsidR="00E83525" w:rsidRPr="00E83525">
        <w:rPr>
          <w:rFonts w:ascii="Georgia" w:hAnsi="Georgia"/>
        </w:rPr>
        <w:t>XXFH_HIS_LOT_AMENDMENT_PKG.XXFH_VALIDATE_LOT_DATA_PRC</w:t>
      </w:r>
      <w:r>
        <w:rPr>
          <w:rFonts w:ascii="Georgia" w:hAnsi="Georgia"/>
        </w:rPr>
        <w:t xml:space="preserve"> validates the data of the current batch one by one and mark them either as ‘V’ -&gt; Validated or ‘E’ -&gt; Error in table:</w:t>
      </w:r>
      <w:r w:rsidR="00E83525" w:rsidRPr="00E83525">
        <w:t xml:space="preserve"> </w:t>
      </w:r>
      <w:r w:rsidR="00E83525" w:rsidRPr="00E83525">
        <w:rPr>
          <w:rFonts w:ascii="Georgia" w:hAnsi="Georgia"/>
        </w:rPr>
        <w:t>XXFH_HIS_LOT_AMENDMENT_TXN_TBL</w:t>
      </w:r>
      <w:r>
        <w:rPr>
          <w:rFonts w:ascii="Georgia" w:hAnsi="Georgia"/>
        </w:rPr>
        <w:t>.</w:t>
      </w:r>
    </w:p>
    <w:p w14:paraId="6D07A0C5" w14:textId="143CA8F9" w:rsidR="003715FD" w:rsidRDefault="003715FD" w:rsidP="003715FD">
      <w:pPr>
        <w:pStyle w:val="BodyText"/>
        <w:numPr>
          <w:ilvl w:val="0"/>
          <w:numId w:val="28"/>
        </w:numPr>
        <w:spacing w:line="276" w:lineRule="auto"/>
        <w:ind w:left="720"/>
        <w:jc w:val="both"/>
        <w:rPr>
          <w:rFonts w:ascii="Georgia" w:hAnsi="Georgia"/>
        </w:rPr>
      </w:pPr>
      <w:r>
        <w:rPr>
          <w:rFonts w:ascii="Georgia" w:hAnsi="Georgia"/>
        </w:rPr>
        <w:t xml:space="preserve">Once validation completes for all the records, it checks if there are successful validated records for the current batch. If yes, then it invokes a shell script: </w:t>
      </w:r>
      <w:r w:rsidR="00E83525" w:rsidRPr="00E83525">
        <w:rPr>
          <w:rFonts w:ascii="Georgia" w:hAnsi="Georgia"/>
        </w:rPr>
        <w:t>XXFH_LOT_AMENDMENT_FBDI_SCRIPT.sh</w:t>
      </w:r>
      <w:r>
        <w:rPr>
          <w:rFonts w:ascii="Georgia" w:hAnsi="Georgia"/>
        </w:rPr>
        <w:t>.</w:t>
      </w:r>
    </w:p>
    <w:p w14:paraId="4259864B" w14:textId="12419DC0" w:rsidR="003715FD" w:rsidRDefault="003715FD" w:rsidP="003715FD">
      <w:pPr>
        <w:pStyle w:val="BodyText"/>
        <w:numPr>
          <w:ilvl w:val="1"/>
          <w:numId w:val="28"/>
        </w:numPr>
        <w:spacing w:line="276" w:lineRule="auto"/>
        <w:jc w:val="both"/>
        <w:rPr>
          <w:rFonts w:ascii="Georgia" w:hAnsi="Georgia"/>
        </w:rPr>
      </w:pPr>
      <w:r>
        <w:rPr>
          <w:rFonts w:ascii="Georgia" w:hAnsi="Georgia"/>
        </w:rPr>
        <w:lastRenderedPageBreak/>
        <w:t>This shell scripts spool all the validated records of the current batch as per the Oracle standard FBDI format and creates a zip file which contains 2 csv files: INV_TRANSACTIONS_INTERFACE &amp; INV_TRANSACTION_LOTS_INTERFACE.</w:t>
      </w:r>
    </w:p>
    <w:p w14:paraId="7A4D92A2" w14:textId="0DF4D5BF" w:rsidR="003715FD" w:rsidRDefault="003715FD" w:rsidP="003715FD">
      <w:pPr>
        <w:pStyle w:val="BodyText"/>
        <w:numPr>
          <w:ilvl w:val="1"/>
          <w:numId w:val="28"/>
        </w:numPr>
        <w:spacing w:line="276" w:lineRule="auto"/>
        <w:jc w:val="both"/>
        <w:rPr>
          <w:rFonts w:ascii="Georgia" w:hAnsi="Georgia"/>
        </w:rPr>
      </w:pPr>
      <w:r>
        <w:rPr>
          <w:rFonts w:ascii="Georgia" w:hAnsi="Georgia"/>
        </w:rPr>
        <w:t>Thereafter, this shell script only invokes the 2</w:t>
      </w:r>
      <w:r w:rsidRPr="003715FD">
        <w:rPr>
          <w:rFonts w:ascii="Georgia" w:hAnsi="Georgia"/>
          <w:vertAlign w:val="superscript"/>
        </w:rPr>
        <w:t>nd</w:t>
      </w:r>
      <w:r>
        <w:rPr>
          <w:rFonts w:ascii="Georgia" w:hAnsi="Georgia"/>
        </w:rPr>
        <w:t xml:space="preserve"> OIC integration (</w:t>
      </w:r>
      <w:r w:rsidR="00E83525" w:rsidRPr="00E83525">
        <w:rPr>
          <w:rFonts w:ascii="Georgia" w:hAnsi="Georgia"/>
        </w:rPr>
        <w:t>Fortis Lot Amendment Process Integration</w:t>
      </w:r>
      <w:r>
        <w:rPr>
          <w:rFonts w:ascii="Georgia" w:hAnsi="Georgia"/>
        </w:rPr>
        <w:t xml:space="preserve">) which basically invokes “Load Interface File for Import” &amp; then “Manage Inventory Transactions” ESS jobs in Oracle Fusion. </w:t>
      </w:r>
    </w:p>
    <w:p w14:paraId="13118868" w14:textId="140569F7" w:rsidR="003715FD" w:rsidRDefault="003715FD" w:rsidP="003715FD">
      <w:pPr>
        <w:pStyle w:val="BodyText"/>
        <w:numPr>
          <w:ilvl w:val="1"/>
          <w:numId w:val="28"/>
        </w:numPr>
        <w:spacing w:line="276" w:lineRule="auto"/>
        <w:jc w:val="both"/>
        <w:rPr>
          <w:rFonts w:ascii="Georgia" w:hAnsi="Georgia"/>
        </w:rPr>
      </w:pPr>
      <w:r>
        <w:rPr>
          <w:rFonts w:ascii="Georgia" w:hAnsi="Georgia"/>
        </w:rPr>
        <w:t xml:space="preserve">Once these ESS jobs completes, OIC integration invokes procedure: </w:t>
      </w:r>
      <w:r w:rsidR="002D5A80" w:rsidRPr="002D5A80">
        <w:rPr>
          <w:rFonts w:ascii="Georgia" w:hAnsi="Georgia"/>
        </w:rPr>
        <w:t>XXFH_HIS_LOT_AMENDMENT_PKG</w:t>
      </w:r>
      <w:r>
        <w:rPr>
          <w:rFonts w:ascii="Georgia" w:hAnsi="Georgia"/>
        </w:rPr>
        <w:t>.</w:t>
      </w:r>
      <w:r w:rsidRPr="003715FD">
        <w:rPr>
          <w:rFonts w:ascii="Georgia" w:hAnsi="Georgia"/>
        </w:rPr>
        <w:t>XXFH_UPDATE_STATUS_PRC</w:t>
      </w:r>
      <w:r>
        <w:rPr>
          <w:rFonts w:ascii="Georgia" w:hAnsi="Georgia"/>
        </w:rPr>
        <w:t xml:space="preserve"> to update the </w:t>
      </w:r>
      <w:r w:rsidR="009073B6">
        <w:rPr>
          <w:rFonts w:ascii="Georgia" w:hAnsi="Georgia"/>
        </w:rPr>
        <w:t xml:space="preserve">status for each &amp; every transaction in table: </w:t>
      </w:r>
      <w:r w:rsidR="002D5A80" w:rsidRPr="002D5A80">
        <w:rPr>
          <w:rFonts w:ascii="Georgia" w:hAnsi="Georgia"/>
        </w:rPr>
        <w:t>XXFH_HIS_LOT_AMENDMENT_TXN_TBL</w:t>
      </w:r>
      <w:r w:rsidR="009073B6">
        <w:rPr>
          <w:rFonts w:ascii="Georgia" w:hAnsi="Georgia"/>
        </w:rPr>
        <w:t>.</w:t>
      </w:r>
    </w:p>
    <w:p w14:paraId="0B6E3B21" w14:textId="4EA3897D" w:rsidR="004208F5" w:rsidRDefault="004208F5" w:rsidP="004208F5">
      <w:pPr>
        <w:pStyle w:val="BodyText"/>
        <w:numPr>
          <w:ilvl w:val="0"/>
          <w:numId w:val="28"/>
        </w:numPr>
        <w:spacing w:line="276" w:lineRule="auto"/>
        <w:ind w:left="810"/>
        <w:jc w:val="both"/>
        <w:rPr>
          <w:rFonts w:ascii="Georgia" w:hAnsi="Georgia"/>
        </w:rPr>
      </w:pPr>
      <w:r>
        <w:rPr>
          <w:rFonts w:ascii="Georgia" w:hAnsi="Georgia"/>
        </w:rPr>
        <w:t>The accounting string derivation logic for each &amp; every transaction is as follows:</w:t>
      </w:r>
      <w:r w:rsidR="00006905">
        <w:rPr>
          <w:rFonts w:ascii="Georgia" w:hAnsi="Georgia"/>
        </w:rPr>
        <w:t xml:space="preserve"> It is applicable only for transaction type: “Lot Update (I)” &amp; “Lot Update (R)”</w:t>
      </w:r>
    </w:p>
    <w:p w14:paraId="68BD0F4E" w14:textId="04305000" w:rsidR="004208F5" w:rsidRDefault="004208F5" w:rsidP="004208F5">
      <w:pPr>
        <w:pStyle w:val="BodyText"/>
        <w:numPr>
          <w:ilvl w:val="0"/>
          <w:numId w:val="31"/>
        </w:numPr>
        <w:spacing w:line="276" w:lineRule="auto"/>
        <w:jc w:val="both"/>
        <w:rPr>
          <w:rFonts w:ascii="Georgia" w:hAnsi="Georgia"/>
        </w:rPr>
      </w:pPr>
      <w:r>
        <w:rPr>
          <w:rFonts w:ascii="Georgia" w:hAnsi="Georgia"/>
        </w:rPr>
        <w:t>SEGMENT1 is derived as the hospital code for the given transaction.</w:t>
      </w:r>
    </w:p>
    <w:p w14:paraId="4C79BC6F" w14:textId="2B5DC143" w:rsidR="004710B0" w:rsidRDefault="004710B0" w:rsidP="004208F5">
      <w:pPr>
        <w:pStyle w:val="BodyText"/>
        <w:numPr>
          <w:ilvl w:val="0"/>
          <w:numId w:val="31"/>
        </w:numPr>
        <w:spacing w:line="276" w:lineRule="auto"/>
        <w:jc w:val="both"/>
        <w:rPr>
          <w:rFonts w:ascii="Georgia" w:hAnsi="Georgia"/>
        </w:rPr>
      </w:pPr>
      <w:r>
        <w:rPr>
          <w:rFonts w:ascii="Georgia" w:hAnsi="Georgia"/>
        </w:rPr>
        <w:t xml:space="preserve">SEGMENT5 is derived from lookup: </w:t>
      </w:r>
      <w:r w:rsidRPr="004710B0">
        <w:rPr>
          <w:rFonts w:ascii="Georgia" w:hAnsi="Georgia"/>
        </w:rPr>
        <w:t>XXFH_HIS_INV_CONSUM_ACCT_LKP</w:t>
      </w:r>
      <w:r>
        <w:rPr>
          <w:rFonts w:ascii="Georgia" w:hAnsi="Georgia"/>
        </w:rPr>
        <w:t xml:space="preserve"> based on Lot amendment transaction type.</w:t>
      </w:r>
    </w:p>
    <w:p w14:paraId="7A4951EC" w14:textId="7631C082" w:rsidR="003A785E" w:rsidRDefault="003A785E" w:rsidP="004208F5">
      <w:pPr>
        <w:pStyle w:val="BodyText"/>
        <w:numPr>
          <w:ilvl w:val="0"/>
          <w:numId w:val="31"/>
        </w:numPr>
        <w:spacing w:line="276" w:lineRule="auto"/>
        <w:jc w:val="both"/>
        <w:rPr>
          <w:rFonts w:ascii="Georgia" w:hAnsi="Georgia"/>
        </w:rPr>
      </w:pPr>
      <w:r>
        <w:rPr>
          <w:rFonts w:ascii="Georgia" w:hAnsi="Georgia"/>
        </w:rPr>
        <w:t>SEGMENT</w:t>
      </w:r>
      <w:r w:rsidR="00006905">
        <w:rPr>
          <w:rFonts w:ascii="Georgia" w:hAnsi="Georgia"/>
        </w:rPr>
        <w:t>2</w:t>
      </w:r>
      <w:r>
        <w:rPr>
          <w:rFonts w:ascii="Georgia" w:hAnsi="Georgia"/>
        </w:rPr>
        <w:t xml:space="preserve"> to SEGMENT10 </w:t>
      </w:r>
      <w:r w:rsidR="004710B0">
        <w:rPr>
          <w:rFonts w:ascii="Georgia" w:hAnsi="Georgia"/>
        </w:rPr>
        <w:t xml:space="preserve">(except SEGMENT5) </w:t>
      </w:r>
      <w:r>
        <w:rPr>
          <w:rFonts w:ascii="Georgia" w:hAnsi="Georgia"/>
        </w:rPr>
        <w:t xml:space="preserve">are used as default values. </w:t>
      </w:r>
    </w:p>
    <w:p w14:paraId="78DE8765" w14:textId="6B14A7DC" w:rsidR="004C3ABB" w:rsidRDefault="003A785E" w:rsidP="004710B0">
      <w:pPr>
        <w:pStyle w:val="BodyText"/>
        <w:numPr>
          <w:ilvl w:val="0"/>
          <w:numId w:val="28"/>
        </w:numPr>
        <w:spacing w:line="276" w:lineRule="auto"/>
        <w:ind w:left="900"/>
        <w:jc w:val="both"/>
        <w:rPr>
          <w:rFonts w:ascii="Georgia" w:hAnsi="Georgia"/>
        </w:rPr>
      </w:pPr>
      <w:r>
        <w:rPr>
          <w:rFonts w:ascii="Georgia" w:hAnsi="Georgia"/>
        </w:rPr>
        <w:t xml:space="preserve">For </w:t>
      </w:r>
      <w:r w:rsidR="004710B0">
        <w:rPr>
          <w:rFonts w:ascii="Georgia" w:hAnsi="Georgia"/>
        </w:rPr>
        <w:t>records where transaction type is received as “</w:t>
      </w:r>
      <w:r w:rsidR="004710B0" w:rsidRPr="004710B0">
        <w:rPr>
          <w:rFonts w:ascii="Georgia" w:hAnsi="Georgia"/>
        </w:rPr>
        <w:t>LOT_EXPIRY_MRP_CHANGE</w:t>
      </w:r>
      <w:r w:rsidR="004710B0">
        <w:rPr>
          <w:rFonts w:ascii="Georgia" w:hAnsi="Georgia"/>
        </w:rPr>
        <w:t xml:space="preserve">”, such records are processed by invoking Oracle seeded REST API for updating the lot. </w:t>
      </w:r>
    </w:p>
    <w:p w14:paraId="12788DD9" w14:textId="0803CB00" w:rsidR="004710B0" w:rsidRDefault="004710B0" w:rsidP="004710B0">
      <w:pPr>
        <w:pStyle w:val="BodyText"/>
        <w:numPr>
          <w:ilvl w:val="0"/>
          <w:numId w:val="33"/>
        </w:numPr>
        <w:spacing w:line="276" w:lineRule="auto"/>
        <w:jc w:val="both"/>
        <w:rPr>
          <w:rFonts w:ascii="Georgia" w:hAnsi="Georgia"/>
        </w:rPr>
      </w:pPr>
      <w:r>
        <w:rPr>
          <w:rFonts w:ascii="Georgia" w:hAnsi="Georgia"/>
        </w:rPr>
        <w:t>For this transaction type, either the Lot expiration date or the Batch MRP (INV_LOT_NUMBERS.ATTRIBUTE2) is to be changed.</w:t>
      </w:r>
    </w:p>
    <w:p w14:paraId="148F6F08" w14:textId="66A457B4" w:rsidR="004710B0" w:rsidRDefault="00557F6E" w:rsidP="004710B0">
      <w:pPr>
        <w:pStyle w:val="BodyText"/>
        <w:numPr>
          <w:ilvl w:val="0"/>
          <w:numId w:val="33"/>
        </w:numPr>
        <w:spacing w:line="276" w:lineRule="auto"/>
        <w:jc w:val="both"/>
        <w:rPr>
          <w:rFonts w:ascii="Georgia" w:hAnsi="Georgia"/>
        </w:rPr>
      </w:pPr>
      <w:r>
        <w:rPr>
          <w:rFonts w:ascii="Georgia" w:hAnsi="Georgia"/>
        </w:rPr>
        <w:t>REST API “</w:t>
      </w:r>
      <w:r w:rsidRPr="00557F6E">
        <w:rPr>
          <w:rFonts w:ascii="Georgia" w:hAnsi="Georgia"/>
        </w:rPr>
        <w:t>fscmRestApi/resources/latest/inventoryItemLots/</w:t>
      </w:r>
      <w:r>
        <w:rPr>
          <w:rFonts w:ascii="Georgia" w:hAnsi="Georgia"/>
        </w:rPr>
        <w:t xml:space="preserve">” is used to update these 2 fields for a given Lot in fusion. </w:t>
      </w:r>
    </w:p>
    <w:p w14:paraId="49C57EB7" w14:textId="73471E51" w:rsidR="00557F6E" w:rsidRDefault="00557F6E" w:rsidP="004710B0">
      <w:pPr>
        <w:pStyle w:val="BodyText"/>
        <w:numPr>
          <w:ilvl w:val="0"/>
          <w:numId w:val="33"/>
        </w:numPr>
        <w:spacing w:line="276" w:lineRule="auto"/>
        <w:jc w:val="both"/>
        <w:rPr>
          <w:rFonts w:ascii="Georgia" w:hAnsi="Georgia"/>
        </w:rPr>
      </w:pPr>
      <w:r>
        <w:rPr>
          <w:rFonts w:ascii="Georgia" w:hAnsi="Georgia"/>
        </w:rPr>
        <w:t xml:space="preserve">For this transaction type, if </w:t>
      </w:r>
      <w:r w:rsidRPr="002D5A80">
        <w:rPr>
          <w:rFonts w:ascii="Georgia" w:hAnsi="Georgia"/>
        </w:rPr>
        <w:t>XXFH_HIS_LOT_AMENDMENT_TXN_TBL</w:t>
      </w:r>
      <w:r>
        <w:rPr>
          <w:rFonts w:ascii="Georgia" w:hAnsi="Georgia"/>
        </w:rPr>
        <w:t xml:space="preserve">.NEW_MRP is not null, then it means that MRP needs to be updated. </w:t>
      </w:r>
    </w:p>
    <w:p w14:paraId="1DEDC6A9" w14:textId="39CE302F" w:rsidR="00C664A8" w:rsidRDefault="00557F6E" w:rsidP="00C664A8">
      <w:pPr>
        <w:pStyle w:val="BodyText"/>
        <w:numPr>
          <w:ilvl w:val="0"/>
          <w:numId w:val="33"/>
        </w:numPr>
        <w:spacing w:line="276" w:lineRule="auto"/>
        <w:jc w:val="both"/>
        <w:rPr>
          <w:ins w:id="44" w:author="Nidhi Siotia (IN)" w:date="2022-11-09T13:17:00Z"/>
          <w:rFonts w:ascii="Georgia" w:hAnsi="Georgia"/>
        </w:rPr>
      </w:pPr>
      <w:r>
        <w:rPr>
          <w:rFonts w:ascii="Georgia" w:hAnsi="Georgia"/>
        </w:rPr>
        <w:t xml:space="preserve">Similarly, if </w:t>
      </w:r>
      <w:r w:rsidRPr="002D5A80">
        <w:rPr>
          <w:rFonts w:ascii="Georgia" w:hAnsi="Georgia"/>
        </w:rPr>
        <w:t>XXFH_HIS_LOT_AMENDMENT_TXN_TBL</w:t>
      </w:r>
      <w:r>
        <w:rPr>
          <w:rFonts w:ascii="Georgia" w:hAnsi="Georgia"/>
        </w:rPr>
        <w:t>.LOT_EXPIRATION_DATE is not null for this transaction type, it means that the expiration date needs to be updated.</w:t>
      </w:r>
    </w:p>
    <w:p w14:paraId="16195B71" w14:textId="139D14E0" w:rsidR="00C664A8" w:rsidRPr="00C664A8" w:rsidRDefault="00C664A8" w:rsidP="00C664A8">
      <w:pPr>
        <w:pStyle w:val="BodyText"/>
        <w:numPr>
          <w:ilvl w:val="0"/>
          <w:numId w:val="28"/>
        </w:numPr>
        <w:spacing w:line="276" w:lineRule="auto"/>
        <w:ind w:left="810"/>
        <w:jc w:val="both"/>
        <w:rPr>
          <w:ins w:id="45" w:author="Nidhi Siotia (IN)" w:date="2022-11-09T13:19:00Z"/>
          <w:rFonts w:ascii="Georgia" w:hAnsi="Georgia"/>
          <w:rPrChange w:id="46" w:author="Nidhi Siotia (IN)" w:date="2022-11-09T13:19:00Z">
            <w:rPr>
              <w:ins w:id="47" w:author="Nidhi Siotia (IN)" w:date="2022-11-09T13:19:00Z"/>
              <w:rFonts w:cs="Arial"/>
              <w:color w:val="000000"/>
              <w:shd w:val="clear" w:color="auto" w:fill="FFFFFF"/>
            </w:rPr>
          </w:rPrChange>
        </w:rPr>
      </w:pPr>
      <w:ins w:id="48" w:author="Nidhi Siotia (IN)" w:date="2022-11-09T13:17:00Z">
        <w:r>
          <w:rPr>
            <w:rFonts w:cs="Arial"/>
            <w:color w:val="000000"/>
            <w:shd w:val="clear" w:color="auto" w:fill="FFFFFF"/>
          </w:rPr>
          <w:t xml:space="preserve">The Oracle team has to send a single response/acknowledgement against 2 transactions received from HIS of a single pair for </w:t>
        </w:r>
        <w:r>
          <w:rPr>
            <w:rFonts w:ascii="Georgia" w:hAnsi="Georgia"/>
          </w:rPr>
          <w:t>“Lot Update (I)” &amp; “Lot Update (R)”</w:t>
        </w:r>
      </w:ins>
      <w:ins w:id="49" w:author="Nidhi Siotia (IN)" w:date="2022-11-09T13:18:00Z">
        <w:r>
          <w:rPr>
            <w:rFonts w:ascii="Georgia" w:hAnsi="Georgia"/>
          </w:rPr>
          <w:t>.</w:t>
        </w:r>
        <w:r w:rsidRPr="00C664A8">
          <w:rPr>
            <w:rFonts w:cs="Arial"/>
            <w:color w:val="000000"/>
            <w:shd w:val="clear" w:color="auto" w:fill="FFFFFF"/>
          </w:rPr>
          <w:t xml:space="preserve"> </w:t>
        </w:r>
        <w:r>
          <w:rPr>
            <w:rFonts w:cs="Arial"/>
            <w:color w:val="000000"/>
            <w:shd w:val="clear" w:color="auto" w:fill="FFFFFF"/>
          </w:rPr>
          <w:t>The response/acknowledgement file from Oracle fusion to HIS should not be blank.</w:t>
        </w:r>
        <w:r w:rsidRPr="00C664A8">
          <w:rPr>
            <w:rFonts w:cs="Arial"/>
            <w:color w:val="000000"/>
            <w:shd w:val="clear" w:color="auto" w:fill="FFFFFF"/>
          </w:rPr>
          <w:t xml:space="preserve"> </w:t>
        </w:r>
        <w:r>
          <w:rPr>
            <w:rFonts w:cs="Arial"/>
            <w:color w:val="000000"/>
            <w:shd w:val="clear" w:color="auto" w:fill="FFFFFF"/>
          </w:rPr>
          <w:t>Oracle team should send the actual processed quantity in Fusion to HIS in its response file. </w:t>
        </w:r>
      </w:ins>
    </w:p>
    <w:p w14:paraId="27767C6C" w14:textId="77777777" w:rsidR="00C664A8" w:rsidRPr="00C664A8" w:rsidRDefault="00C664A8">
      <w:pPr>
        <w:pStyle w:val="BodyText"/>
        <w:numPr>
          <w:ilvl w:val="0"/>
          <w:numId w:val="35"/>
        </w:numPr>
        <w:spacing w:line="276" w:lineRule="auto"/>
        <w:jc w:val="both"/>
        <w:rPr>
          <w:ins w:id="50" w:author="Nidhi Siotia (IN)" w:date="2022-11-09T13:20:00Z"/>
          <w:rFonts w:ascii="Georgia" w:hAnsi="Georgia"/>
        </w:rPr>
        <w:pPrChange w:id="51" w:author="Nidhi Siotia (IN)" w:date="2022-11-09T13:22:00Z">
          <w:pPr>
            <w:pStyle w:val="BodyText"/>
            <w:spacing w:line="276" w:lineRule="auto"/>
            <w:jc w:val="both"/>
          </w:pPr>
        </w:pPrChange>
      </w:pPr>
      <w:ins w:id="52" w:author="Nidhi Siotia (IN)" w:date="2022-11-09T13:20:00Z">
        <w:r w:rsidRPr="00C664A8">
          <w:rPr>
            <w:rFonts w:ascii="Georgia" w:hAnsi="Georgia"/>
          </w:rPr>
          <w:t xml:space="preserve">Oracle team should send the actual processed quantity in Fusion to HIS in its response file. </w:t>
        </w:r>
      </w:ins>
    </w:p>
    <w:p w14:paraId="078FF263" w14:textId="77777777" w:rsidR="00C664A8" w:rsidRPr="00C664A8" w:rsidRDefault="00C664A8">
      <w:pPr>
        <w:pStyle w:val="BodyText"/>
        <w:numPr>
          <w:ilvl w:val="0"/>
          <w:numId w:val="35"/>
        </w:numPr>
        <w:spacing w:line="276" w:lineRule="auto"/>
        <w:jc w:val="both"/>
        <w:rPr>
          <w:ins w:id="53" w:author="Nidhi Siotia (IN)" w:date="2022-11-09T13:20:00Z"/>
          <w:rFonts w:ascii="Georgia" w:hAnsi="Georgia"/>
        </w:rPr>
        <w:pPrChange w:id="54" w:author="Nidhi Siotia (IN)" w:date="2022-11-09T13:22:00Z">
          <w:pPr>
            <w:pStyle w:val="BodyText"/>
            <w:spacing w:line="276" w:lineRule="auto"/>
            <w:jc w:val="both"/>
          </w:pPr>
        </w:pPrChange>
      </w:pPr>
      <w:ins w:id="55" w:author="Nidhi Siotia (IN)" w:date="2022-11-09T13:20:00Z">
        <w:r w:rsidRPr="00C664A8">
          <w:rPr>
            <w:rFonts w:ascii="Georgia" w:hAnsi="Georgia"/>
          </w:rPr>
          <w:t>If the complete quantity (received from HIS) is processed in Fusion, then the ERROR_MSG column in the response file from fusion will be blank.</w:t>
        </w:r>
      </w:ins>
    </w:p>
    <w:p w14:paraId="38526774" w14:textId="77777777" w:rsidR="00C664A8" w:rsidRPr="00C664A8" w:rsidRDefault="00C664A8">
      <w:pPr>
        <w:pStyle w:val="BodyText"/>
        <w:numPr>
          <w:ilvl w:val="0"/>
          <w:numId w:val="35"/>
        </w:numPr>
        <w:spacing w:line="276" w:lineRule="auto"/>
        <w:jc w:val="both"/>
        <w:rPr>
          <w:ins w:id="56" w:author="Nidhi Siotia (IN)" w:date="2022-11-09T13:20:00Z"/>
          <w:rFonts w:ascii="Georgia" w:hAnsi="Georgia"/>
        </w:rPr>
        <w:pPrChange w:id="57" w:author="Nidhi Siotia (IN)" w:date="2022-11-09T13:22:00Z">
          <w:pPr>
            <w:pStyle w:val="BodyText"/>
            <w:spacing w:line="276" w:lineRule="auto"/>
            <w:jc w:val="both"/>
          </w:pPr>
        </w:pPrChange>
      </w:pPr>
      <w:ins w:id="58" w:author="Nidhi Siotia (IN)" w:date="2022-11-09T13:20:00Z">
        <w:r w:rsidRPr="00C664A8">
          <w:rPr>
            <w:rFonts w:ascii="Georgia" w:hAnsi="Georgia"/>
          </w:rPr>
          <w:t>If the partial quantity (received from HIS) is processed in Fusion, then the ERROR_MSG column in the response file from Fusion will have a message of not having sufficient onhand stock. QUANTITY_PROCESSED field in the response file will have the partial quantity which is actually processed in Oracle fusion.</w:t>
        </w:r>
      </w:ins>
    </w:p>
    <w:p w14:paraId="4C579C6A" w14:textId="77777777" w:rsidR="00C664A8" w:rsidRPr="00C664A8" w:rsidRDefault="00C664A8">
      <w:pPr>
        <w:pStyle w:val="BodyText"/>
        <w:numPr>
          <w:ilvl w:val="0"/>
          <w:numId w:val="35"/>
        </w:numPr>
        <w:spacing w:line="276" w:lineRule="auto"/>
        <w:jc w:val="both"/>
        <w:rPr>
          <w:ins w:id="59" w:author="Nidhi Siotia (IN)" w:date="2022-11-09T13:20:00Z"/>
          <w:rFonts w:ascii="Georgia" w:hAnsi="Georgia"/>
        </w:rPr>
        <w:pPrChange w:id="60" w:author="Nidhi Siotia (IN)" w:date="2022-11-09T13:22:00Z">
          <w:pPr>
            <w:pStyle w:val="BodyText"/>
            <w:spacing w:line="276" w:lineRule="auto"/>
            <w:jc w:val="both"/>
          </w:pPr>
        </w:pPrChange>
      </w:pPr>
      <w:ins w:id="61" w:author="Nidhi Siotia (IN)" w:date="2022-11-09T13:20:00Z">
        <w:r w:rsidRPr="00C664A8">
          <w:rPr>
            <w:rFonts w:ascii="Georgia" w:hAnsi="Georgia"/>
          </w:rPr>
          <w:lastRenderedPageBreak/>
          <w:t>If the complete quantity fails in Oracle fusion, then the QUANTITY_PROCESSED field in the response file will have the quantity as 0 and ERROR_MSG field will have the error message.</w:t>
        </w:r>
      </w:ins>
    </w:p>
    <w:p w14:paraId="0C369CEF" w14:textId="24AECDF5" w:rsidR="00C664A8" w:rsidRPr="00C664A8" w:rsidRDefault="00C664A8">
      <w:pPr>
        <w:pStyle w:val="BodyText"/>
        <w:spacing w:line="276" w:lineRule="auto"/>
        <w:jc w:val="both"/>
        <w:rPr>
          <w:ins w:id="62" w:author="Nidhi Siotia (IN)" w:date="2022-11-09T13:18:00Z"/>
          <w:rFonts w:ascii="Georgia" w:hAnsi="Georgia"/>
          <w:rPrChange w:id="63" w:author="Nidhi Siotia (IN)" w:date="2022-11-09T13:18:00Z">
            <w:rPr>
              <w:ins w:id="64" w:author="Nidhi Siotia (IN)" w:date="2022-11-09T13:18:00Z"/>
              <w:rFonts w:cs="Arial"/>
              <w:color w:val="000000"/>
              <w:shd w:val="clear" w:color="auto" w:fill="FFFFFF"/>
            </w:rPr>
          </w:rPrChange>
        </w:rPr>
        <w:pPrChange w:id="65" w:author="Nidhi Siotia (IN)" w:date="2022-11-09T13:19:00Z">
          <w:pPr>
            <w:pStyle w:val="BodyText"/>
            <w:numPr>
              <w:numId w:val="28"/>
            </w:numPr>
            <w:spacing w:line="276" w:lineRule="auto"/>
            <w:ind w:left="810" w:hanging="360"/>
            <w:jc w:val="both"/>
          </w:pPr>
        </w:pPrChange>
      </w:pPr>
    </w:p>
    <w:p w14:paraId="6CF599BA" w14:textId="77777777" w:rsidR="00C664A8" w:rsidRDefault="00C664A8">
      <w:pPr>
        <w:pStyle w:val="BodyText"/>
        <w:spacing w:line="276" w:lineRule="auto"/>
        <w:ind w:left="0"/>
        <w:jc w:val="both"/>
        <w:rPr>
          <w:ins w:id="66" w:author="Nidhi Siotia (IN)" w:date="2022-11-09T13:17:00Z"/>
          <w:rFonts w:ascii="Georgia" w:hAnsi="Georgia"/>
        </w:rPr>
        <w:pPrChange w:id="67" w:author="Nidhi Siotia (IN)" w:date="2022-11-09T13:19:00Z">
          <w:pPr>
            <w:pStyle w:val="BodyText"/>
            <w:numPr>
              <w:numId w:val="28"/>
            </w:numPr>
            <w:spacing w:line="276" w:lineRule="auto"/>
            <w:ind w:left="810" w:hanging="360"/>
            <w:jc w:val="both"/>
          </w:pPr>
        </w:pPrChange>
      </w:pPr>
    </w:p>
    <w:p w14:paraId="361B5A89" w14:textId="527A303C" w:rsidR="00C664A8" w:rsidRPr="00C664A8" w:rsidRDefault="00C664A8">
      <w:pPr>
        <w:pStyle w:val="BodyText"/>
        <w:numPr>
          <w:ilvl w:val="0"/>
          <w:numId w:val="28"/>
        </w:numPr>
        <w:spacing w:line="276" w:lineRule="auto"/>
        <w:jc w:val="both"/>
        <w:rPr>
          <w:rFonts w:ascii="Georgia" w:hAnsi="Georgia"/>
        </w:rPr>
        <w:pPrChange w:id="68" w:author="Nidhi Siotia (IN)" w:date="2022-11-09T13:23:00Z">
          <w:pPr>
            <w:pStyle w:val="BodyText"/>
            <w:numPr>
              <w:numId w:val="33"/>
            </w:numPr>
            <w:spacing w:line="276" w:lineRule="auto"/>
            <w:ind w:left="2160" w:hanging="360"/>
            <w:jc w:val="both"/>
          </w:pPr>
        </w:pPrChange>
      </w:pPr>
      <w:ins w:id="69" w:author="Nidhi Siotia (IN)" w:date="2022-11-09T13:23:00Z">
        <w:r>
          <w:rPr>
            <w:rFonts w:cs="Arial"/>
            <w:color w:val="000000"/>
            <w:shd w:val="clear" w:color="auto" w:fill="FFFFFF"/>
          </w:rPr>
          <w:t xml:space="preserve">Oracle is not expected to send any response back to HIS (be it success or failure) for </w:t>
        </w:r>
        <w:r>
          <w:rPr>
            <w:rFonts w:ascii="Georgia" w:hAnsi="Georgia"/>
          </w:rPr>
          <w:t>“</w:t>
        </w:r>
        <w:r w:rsidRPr="004710B0">
          <w:rPr>
            <w:rFonts w:ascii="Georgia" w:hAnsi="Georgia"/>
          </w:rPr>
          <w:t>LOT_EXPIRY_MRP_CHANGE</w:t>
        </w:r>
        <w:r>
          <w:rPr>
            <w:rFonts w:ascii="Georgia" w:hAnsi="Georgia"/>
          </w:rPr>
          <w:t>”</w:t>
        </w:r>
      </w:ins>
    </w:p>
    <w:p w14:paraId="736C6091" w14:textId="4227FA72" w:rsidR="00874FB3" w:rsidRDefault="00874FB3" w:rsidP="00874FB3">
      <w:pPr>
        <w:pStyle w:val="BodyText"/>
        <w:spacing w:line="276" w:lineRule="auto"/>
        <w:ind w:left="0"/>
        <w:jc w:val="both"/>
        <w:rPr>
          <w:rFonts w:ascii="Georgia" w:hAnsi="Georgia"/>
          <w:b/>
          <w:bCs/>
          <w:u w:val="single"/>
        </w:rPr>
      </w:pPr>
      <w:r w:rsidRPr="00874FB3">
        <w:rPr>
          <w:rFonts w:ascii="Georgia" w:hAnsi="Georgia"/>
          <w:b/>
          <w:bCs/>
          <w:u w:val="single"/>
        </w:rPr>
        <w:t>Validations:</w:t>
      </w:r>
    </w:p>
    <w:p w14:paraId="12BFAD1A" w14:textId="648553D6" w:rsidR="00874FB3" w:rsidRDefault="00874FB3" w:rsidP="00874FB3">
      <w:pPr>
        <w:pStyle w:val="BodyText"/>
        <w:spacing w:line="276" w:lineRule="auto"/>
        <w:ind w:left="0"/>
        <w:jc w:val="both"/>
        <w:rPr>
          <w:rFonts w:ascii="Georgia" w:hAnsi="Georgia"/>
        </w:rPr>
      </w:pPr>
      <w:r w:rsidRPr="00874FB3">
        <w:rPr>
          <w:rFonts w:ascii="Georgia" w:hAnsi="Georgia"/>
        </w:rPr>
        <w:t>PLSQL procedure XXFH_HIS_LOT_AMENDMENT_PKG.XXFH_VALIDATE_LOT_DATA_PRC</w:t>
      </w:r>
      <w:r>
        <w:rPr>
          <w:rFonts w:ascii="Georgia" w:hAnsi="Georgia"/>
        </w:rPr>
        <w:t xml:space="preserve"> executes the following validations:</w:t>
      </w:r>
    </w:p>
    <w:p w14:paraId="69EE27C9" w14:textId="09D65923" w:rsidR="00874FB3" w:rsidRDefault="00874FB3" w:rsidP="00874FB3">
      <w:pPr>
        <w:pStyle w:val="BodyText"/>
        <w:numPr>
          <w:ilvl w:val="0"/>
          <w:numId w:val="34"/>
        </w:numPr>
        <w:spacing w:before="0" w:line="276" w:lineRule="auto"/>
        <w:jc w:val="both"/>
        <w:rPr>
          <w:rFonts w:ascii="Georgia" w:hAnsi="Georgia"/>
        </w:rPr>
      </w:pPr>
      <w:r>
        <w:rPr>
          <w:rFonts w:ascii="Georgia" w:hAnsi="Georgia"/>
        </w:rPr>
        <w:t>HOSPITAL_CODE cannot be null.</w:t>
      </w:r>
    </w:p>
    <w:p w14:paraId="7F264B4F" w14:textId="04108A09" w:rsidR="00874FB3" w:rsidRDefault="00874FB3" w:rsidP="00874FB3">
      <w:pPr>
        <w:pStyle w:val="BodyText"/>
        <w:numPr>
          <w:ilvl w:val="0"/>
          <w:numId w:val="34"/>
        </w:numPr>
        <w:spacing w:before="0" w:line="276" w:lineRule="auto"/>
        <w:jc w:val="both"/>
        <w:rPr>
          <w:rFonts w:ascii="Georgia" w:hAnsi="Georgia"/>
        </w:rPr>
      </w:pPr>
      <w:r>
        <w:rPr>
          <w:rFonts w:ascii="Georgia" w:hAnsi="Georgia"/>
        </w:rPr>
        <w:t>HOSPITAL_CODE received from HIS should be a valid one which is defined in Fusion application.</w:t>
      </w:r>
    </w:p>
    <w:p w14:paraId="098C272E" w14:textId="419C4DF0" w:rsidR="00874FB3" w:rsidRDefault="00874FB3" w:rsidP="00874FB3">
      <w:pPr>
        <w:pStyle w:val="BodyText"/>
        <w:numPr>
          <w:ilvl w:val="0"/>
          <w:numId w:val="34"/>
        </w:numPr>
        <w:spacing w:before="0" w:line="276" w:lineRule="auto"/>
        <w:jc w:val="both"/>
        <w:rPr>
          <w:rFonts w:ascii="Georgia" w:hAnsi="Georgia"/>
        </w:rPr>
      </w:pPr>
      <w:r w:rsidRPr="00874FB3">
        <w:rPr>
          <w:rFonts w:ascii="Georgia" w:hAnsi="Georgia"/>
        </w:rPr>
        <w:t>TRANSACTION_TYPE</w:t>
      </w:r>
      <w:r>
        <w:rPr>
          <w:rFonts w:ascii="Georgia" w:hAnsi="Georgia"/>
        </w:rPr>
        <w:t xml:space="preserve"> cannot be null.</w:t>
      </w:r>
    </w:p>
    <w:p w14:paraId="2466CF20" w14:textId="0053B56D" w:rsidR="00874FB3" w:rsidRDefault="00874FB3" w:rsidP="00874FB3">
      <w:pPr>
        <w:pStyle w:val="BodyText"/>
        <w:numPr>
          <w:ilvl w:val="0"/>
          <w:numId w:val="34"/>
        </w:numPr>
        <w:spacing w:before="0" w:line="276" w:lineRule="auto"/>
        <w:jc w:val="both"/>
        <w:rPr>
          <w:rFonts w:ascii="Georgia" w:hAnsi="Georgia"/>
        </w:rPr>
      </w:pPr>
      <w:r>
        <w:rPr>
          <w:rFonts w:ascii="Georgia" w:hAnsi="Georgia"/>
        </w:rPr>
        <w:t>TRANSACTION_TYPE (except “</w:t>
      </w:r>
      <w:r w:rsidRPr="00874FB3">
        <w:rPr>
          <w:rFonts w:ascii="Georgia" w:hAnsi="Georgia"/>
        </w:rPr>
        <w:t>LOT_EXPIRY_MRP_CHANGE</w:t>
      </w:r>
      <w:r>
        <w:rPr>
          <w:rFonts w:ascii="Georgia" w:hAnsi="Georgia"/>
        </w:rPr>
        <w:t>”) must be defined in Fusion application as a valid Inventory transaction type.</w:t>
      </w:r>
    </w:p>
    <w:p w14:paraId="2663C8A7" w14:textId="2DD8B9D0" w:rsidR="00874FB3" w:rsidRDefault="00874FB3" w:rsidP="00874FB3">
      <w:pPr>
        <w:pStyle w:val="BodyText"/>
        <w:numPr>
          <w:ilvl w:val="0"/>
          <w:numId w:val="34"/>
        </w:numPr>
        <w:spacing w:before="0" w:line="276" w:lineRule="auto"/>
        <w:jc w:val="both"/>
        <w:rPr>
          <w:rFonts w:ascii="Georgia" w:hAnsi="Georgia"/>
        </w:rPr>
      </w:pPr>
      <w:r>
        <w:rPr>
          <w:rFonts w:ascii="Georgia" w:hAnsi="Georgia"/>
        </w:rPr>
        <w:t>Same HIS_STAGING_ID cannot be received &amp; processed again.</w:t>
      </w:r>
    </w:p>
    <w:p w14:paraId="6E5D2352" w14:textId="32E057BB" w:rsidR="00874FB3" w:rsidRDefault="00874FB3" w:rsidP="00874FB3">
      <w:pPr>
        <w:pStyle w:val="BodyText"/>
        <w:numPr>
          <w:ilvl w:val="0"/>
          <w:numId w:val="34"/>
        </w:numPr>
        <w:spacing w:before="0" w:line="276" w:lineRule="auto"/>
        <w:jc w:val="both"/>
        <w:rPr>
          <w:rFonts w:ascii="Georgia" w:hAnsi="Georgia"/>
        </w:rPr>
      </w:pPr>
      <w:r>
        <w:rPr>
          <w:rFonts w:ascii="Georgia" w:hAnsi="Georgia"/>
        </w:rPr>
        <w:t>SUBINVENTORY_CODE cannot be NULL for Lot Update transaction type.</w:t>
      </w:r>
    </w:p>
    <w:p w14:paraId="6392603F" w14:textId="2BF22953" w:rsidR="00874FB3" w:rsidRDefault="00874FB3" w:rsidP="00874FB3">
      <w:pPr>
        <w:pStyle w:val="BodyText"/>
        <w:numPr>
          <w:ilvl w:val="0"/>
          <w:numId w:val="34"/>
        </w:numPr>
        <w:spacing w:before="0" w:line="276" w:lineRule="auto"/>
        <w:jc w:val="both"/>
        <w:rPr>
          <w:rFonts w:ascii="Georgia" w:hAnsi="Georgia"/>
        </w:rPr>
      </w:pPr>
      <w:r>
        <w:rPr>
          <w:rFonts w:ascii="Georgia" w:hAnsi="Georgia"/>
        </w:rPr>
        <w:t>ITEM_CODE &amp; LOT_NUMBER cannot be null.</w:t>
      </w:r>
    </w:p>
    <w:p w14:paraId="0428148C" w14:textId="6DA40B66" w:rsidR="00874FB3" w:rsidRDefault="00874FB3" w:rsidP="00874FB3">
      <w:pPr>
        <w:pStyle w:val="BodyText"/>
        <w:numPr>
          <w:ilvl w:val="0"/>
          <w:numId w:val="34"/>
        </w:numPr>
        <w:spacing w:before="0" w:line="276" w:lineRule="auto"/>
        <w:jc w:val="both"/>
        <w:rPr>
          <w:rFonts w:ascii="Georgia" w:hAnsi="Georgia"/>
        </w:rPr>
      </w:pPr>
      <w:r>
        <w:rPr>
          <w:rFonts w:ascii="Georgia" w:hAnsi="Georgia"/>
        </w:rPr>
        <w:t>LOT_QUANTITY must be a positive value (greater than 0).</w:t>
      </w:r>
    </w:p>
    <w:p w14:paraId="49562CC2" w14:textId="327F8A82" w:rsidR="00874FB3" w:rsidRDefault="00874FB3" w:rsidP="00874FB3">
      <w:pPr>
        <w:pStyle w:val="BodyText"/>
        <w:numPr>
          <w:ilvl w:val="0"/>
          <w:numId w:val="34"/>
        </w:numPr>
        <w:spacing w:before="0" w:line="276" w:lineRule="auto"/>
        <w:jc w:val="both"/>
        <w:rPr>
          <w:rFonts w:ascii="Georgia" w:hAnsi="Georgia"/>
        </w:rPr>
      </w:pPr>
      <w:r>
        <w:rPr>
          <w:rFonts w:ascii="Georgia" w:hAnsi="Georgia"/>
        </w:rPr>
        <w:t>UOM cannot be null.</w:t>
      </w:r>
    </w:p>
    <w:p w14:paraId="61F16E99" w14:textId="478302B2" w:rsidR="00874FB3" w:rsidRDefault="00874FB3" w:rsidP="00874FB3">
      <w:pPr>
        <w:pStyle w:val="BodyText"/>
        <w:numPr>
          <w:ilvl w:val="0"/>
          <w:numId w:val="34"/>
        </w:numPr>
        <w:spacing w:before="0" w:line="276" w:lineRule="auto"/>
        <w:jc w:val="both"/>
        <w:rPr>
          <w:rFonts w:ascii="Georgia" w:hAnsi="Georgia"/>
        </w:rPr>
      </w:pPr>
      <w:r>
        <w:rPr>
          <w:rFonts w:ascii="Georgia" w:hAnsi="Georgia"/>
        </w:rPr>
        <w:t xml:space="preserve">For transaction type: </w:t>
      </w:r>
      <w:r w:rsidRPr="00874FB3">
        <w:rPr>
          <w:rFonts w:ascii="Georgia" w:hAnsi="Georgia"/>
        </w:rPr>
        <w:t>LOT_EXPIRY_MRP_CHANGE</w:t>
      </w:r>
      <w:r>
        <w:rPr>
          <w:rFonts w:ascii="Georgia" w:hAnsi="Georgia"/>
        </w:rPr>
        <w:t xml:space="preserve">, both </w:t>
      </w:r>
      <w:r w:rsidRPr="00874FB3">
        <w:rPr>
          <w:rFonts w:ascii="Georgia" w:hAnsi="Georgia"/>
        </w:rPr>
        <w:t>NEW_LOT_EXPIRY_DATE</w:t>
      </w:r>
      <w:r>
        <w:rPr>
          <w:rFonts w:ascii="Georgia" w:hAnsi="Georgia"/>
        </w:rPr>
        <w:t xml:space="preserve"> &amp; NEW_MRP cannot be null.</w:t>
      </w:r>
    </w:p>
    <w:p w14:paraId="080B4215" w14:textId="2ECAF527" w:rsidR="00874FB3" w:rsidRDefault="00874FB3" w:rsidP="00874FB3">
      <w:pPr>
        <w:pStyle w:val="BodyText"/>
        <w:numPr>
          <w:ilvl w:val="0"/>
          <w:numId w:val="34"/>
        </w:numPr>
        <w:spacing w:before="0" w:line="276" w:lineRule="auto"/>
        <w:jc w:val="both"/>
        <w:rPr>
          <w:rFonts w:ascii="Georgia" w:hAnsi="Georgia"/>
        </w:rPr>
      </w:pPr>
      <w:r>
        <w:rPr>
          <w:rFonts w:ascii="Georgia" w:hAnsi="Georgia"/>
        </w:rPr>
        <w:t>TRANSACTION_DATE cannot be null.</w:t>
      </w:r>
    </w:p>
    <w:p w14:paraId="3B2BAD03" w14:textId="57742062" w:rsidR="00874FB3" w:rsidRPr="00874FB3" w:rsidRDefault="00874FB3" w:rsidP="00874FB3">
      <w:pPr>
        <w:pStyle w:val="BodyText"/>
        <w:numPr>
          <w:ilvl w:val="0"/>
          <w:numId w:val="34"/>
        </w:numPr>
        <w:spacing w:before="0" w:line="276" w:lineRule="auto"/>
        <w:jc w:val="both"/>
        <w:rPr>
          <w:rFonts w:ascii="Georgia" w:hAnsi="Georgia"/>
        </w:rPr>
      </w:pPr>
      <w:r>
        <w:rPr>
          <w:rFonts w:ascii="Georgia" w:hAnsi="Georgia"/>
        </w:rPr>
        <w:t>GL Period in Fusion for the given TRANSACTION_DATE must be opened in Fusion application.</w:t>
      </w:r>
    </w:p>
    <w:p w14:paraId="06ACAFD3" w14:textId="29066F38" w:rsidR="003715FD" w:rsidRDefault="009073B6" w:rsidP="009073B6">
      <w:pPr>
        <w:pStyle w:val="BodyText"/>
        <w:spacing w:line="276" w:lineRule="auto"/>
        <w:ind w:left="0"/>
        <w:jc w:val="both"/>
        <w:rPr>
          <w:rFonts w:ascii="Georgia" w:hAnsi="Georgia"/>
        </w:rPr>
      </w:pPr>
      <w:r>
        <w:rPr>
          <w:rFonts w:ascii="Georgia" w:hAnsi="Georgia"/>
        </w:rPr>
        <w:t>Following are the few important SFTP server paths which are being used for this integration design:</w:t>
      </w:r>
    </w:p>
    <w:tbl>
      <w:tblPr>
        <w:tblW w:w="8720" w:type="dxa"/>
        <w:tblInd w:w="715" w:type="dxa"/>
        <w:tblLook w:val="04A0" w:firstRow="1" w:lastRow="0" w:firstColumn="1" w:lastColumn="0" w:noHBand="0" w:noVBand="1"/>
      </w:tblPr>
      <w:tblGrid>
        <w:gridCol w:w="4276"/>
        <w:gridCol w:w="4444"/>
      </w:tblGrid>
      <w:tr w:rsidR="00C546AE" w:rsidRPr="00C546AE" w14:paraId="475B420C" w14:textId="77777777" w:rsidTr="00C546AE">
        <w:trPr>
          <w:trHeight w:val="660"/>
        </w:trPr>
        <w:tc>
          <w:tcPr>
            <w:tcW w:w="4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C46D97" w14:textId="7E3A8733" w:rsidR="00C546AE" w:rsidRPr="00C546AE" w:rsidRDefault="00C546AE" w:rsidP="00C546AE">
            <w:pPr>
              <w:jc w:val="both"/>
              <w:rPr>
                <w:rFonts w:ascii="Georgia" w:hAnsi="Georgia" w:cs="Calibri"/>
                <w:color w:val="000000"/>
                <w:lang w:eastAsia="en-US"/>
              </w:rPr>
            </w:pPr>
            <w:r w:rsidRPr="00C546AE">
              <w:rPr>
                <w:rFonts w:ascii="Georgia" w:hAnsi="Georgia" w:cs="Calibri"/>
                <w:color w:val="000000"/>
                <w:lang w:eastAsia="en-US"/>
              </w:rPr>
              <w:t>/d01/inbound/HIS/</w:t>
            </w:r>
            <w:r w:rsidR="00557F6E">
              <w:rPr>
                <w:rFonts w:ascii="Georgia" w:hAnsi="Georgia" w:cs="Calibri"/>
                <w:color w:val="000000"/>
                <w:lang w:eastAsia="en-US"/>
              </w:rPr>
              <w:t>LotAmendment</w:t>
            </w:r>
            <w:r w:rsidRPr="00C546AE">
              <w:rPr>
                <w:rFonts w:ascii="Georgia" w:hAnsi="Georgia" w:cs="Calibri"/>
                <w:color w:val="000000"/>
                <w:lang w:eastAsia="en-US"/>
              </w:rPr>
              <w:t>/Archive/</w:t>
            </w:r>
          </w:p>
        </w:tc>
        <w:tc>
          <w:tcPr>
            <w:tcW w:w="4660" w:type="dxa"/>
            <w:tcBorders>
              <w:top w:val="single" w:sz="4" w:space="0" w:color="auto"/>
              <w:left w:val="nil"/>
              <w:bottom w:val="single" w:sz="4" w:space="0" w:color="auto"/>
              <w:right w:val="single" w:sz="4" w:space="0" w:color="auto"/>
            </w:tcBorders>
            <w:shd w:val="clear" w:color="auto" w:fill="auto"/>
            <w:vAlign w:val="bottom"/>
            <w:hideMark/>
          </w:tcPr>
          <w:p w14:paraId="4BAD030F" w14:textId="77777777" w:rsidR="00C546AE" w:rsidRPr="00C546AE" w:rsidRDefault="00C546AE" w:rsidP="00C546AE">
            <w:pPr>
              <w:rPr>
                <w:rFonts w:ascii="Calibri" w:hAnsi="Calibri" w:cs="Calibri"/>
                <w:color w:val="000000"/>
                <w:sz w:val="22"/>
                <w:szCs w:val="22"/>
                <w:lang w:eastAsia="en-US"/>
              </w:rPr>
            </w:pPr>
            <w:r w:rsidRPr="00C546AE">
              <w:rPr>
                <w:rFonts w:ascii="Calibri" w:hAnsi="Calibri" w:cs="Calibri"/>
                <w:color w:val="000000"/>
                <w:sz w:val="22"/>
                <w:szCs w:val="22"/>
                <w:lang w:eastAsia="en-US"/>
              </w:rPr>
              <w:t>Once the file is processed via 1st OIC integration, the encrypted zip file is archived in this path.</w:t>
            </w:r>
          </w:p>
        </w:tc>
      </w:tr>
      <w:tr w:rsidR="00C546AE" w:rsidRPr="00C546AE" w14:paraId="4B533D1A" w14:textId="77777777" w:rsidTr="00C546AE">
        <w:trPr>
          <w:trHeight w:val="600"/>
        </w:trPr>
        <w:tc>
          <w:tcPr>
            <w:tcW w:w="4060" w:type="dxa"/>
            <w:tcBorders>
              <w:top w:val="nil"/>
              <w:left w:val="single" w:sz="4" w:space="0" w:color="auto"/>
              <w:bottom w:val="single" w:sz="4" w:space="0" w:color="auto"/>
              <w:right w:val="single" w:sz="4" w:space="0" w:color="auto"/>
            </w:tcBorders>
            <w:shd w:val="clear" w:color="auto" w:fill="auto"/>
            <w:noWrap/>
            <w:vAlign w:val="bottom"/>
            <w:hideMark/>
          </w:tcPr>
          <w:p w14:paraId="130199E8" w14:textId="77777777" w:rsidR="00C546AE" w:rsidRPr="00C546AE" w:rsidRDefault="00C546AE" w:rsidP="00C546AE">
            <w:pPr>
              <w:rPr>
                <w:rFonts w:ascii="Calibri" w:hAnsi="Calibri" w:cs="Calibri"/>
                <w:color w:val="000000"/>
                <w:sz w:val="22"/>
                <w:szCs w:val="22"/>
                <w:lang w:eastAsia="en-US"/>
              </w:rPr>
            </w:pPr>
            <w:r w:rsidRPr="00C546AE">
              <w:rPr>
                <w:rFonts w:ascii="Calibri" w:hAnsi="Calibri" w:cs="Calibri"/>
                <w:color w:val="000000"/>
                <w:sz w:val="22"/>
                <w:szCs w:val="22"/>
                <w:lang w:eastAsia="en-US"/>
              </w:rPr>
              <w:t>/d01/inbound/HIS/Errors/</w:t>
            </w:r>
          </w:p>
        </w:tc>
        <w:tc>
          <w:tcPr>
            <w:tcW w:w="4660" w:type="dxa"/>
            <w:tcBorders>
              <w:top w:val="nil"/>
              <w:left w:val="nil"/>
              <w:bottom w:val="single" w:sz="4" w:space="0" w:color="auto"/>
              <w:right w:val="single" w:sz="4" w:space="0" w:color="auto"/>
            </w:tcBorders>
            <w:shd w:val="clear" w:color="auto" w:fill="auto"/>
            <w:vAlign w:val="bottom"/>
            <w:hideMark/>
          </w:tcPr>
          <w:p w14:paraId="3F7A2110" w14:textId="77777777" w:rsidR="00C546AE" w:rsidRPr="00C546AE" w:rsidRDefault="00C546AE" w:rsidP="00C546AE">
            <w:pPr>
              <w:rPr>
                <w:rFonts w:ascii="Calibri" w:hAnsi="Calibri" w:cs="Calibri"/>
                <w:color w:val="000000"/>
                <w:sz w:val="22"/>
                <w:szCs w:val="22"/>
                <w:lang w:eastAsia="en-US"/>
              </w:rPr>
            </w:pPr>
            <w:r w:rsidRPr="00C546AE">
              <w:rPr>
                <w:rFonts w:ascii="Calibri" w:hAnsi="Calibri" w:cs="Calibri"/>
                <w:color w:val="000000"/>
                <w:sz w:val="22"/>
                <w:szCs w:val="22"/>
                <w:lang w:eastAsia="en-US"/>
              </w:rPr>
              <w:t>The sqlldr utility related log &amp; bad files are placed here.</w:t>
            </w:r>
          </w:p>
        </w:tc>
      </w:tr>
      <w:tr w:rsidR="00C546AE" w:rsidRPr="00C546AE" w14:paraId="3B9EC414" w14:textId="77777777" w:rsidTr="00C546AE">
        <w:trPr>
          <w:trHeight w:val="300"/>
        </w:trPr>
        <w:tc>
          <w:tcPr>
            <w:tcW w:w="4060" w:type="dxa"/>
            <w:tcBorders>
              <w:top w:val="nil"/>
              <w:left w:val="single" w:sz="4" w:space="0" w:color="auto"/>
              <w:bottom w:val="single" w:sz="4" w:space="0" w:color="auto"/>
              <w:right w:val="single" w:sz="4" w:space="0" w:color="auto"/>
            </w:tcBorders>
            <w:shd w:val="clear" w:color="auto" w:fill="auto"/>
            <w:noWrap/>
            <w:vAlign w:val="bottom"/>
            <w:hideMark/>
          </w:tcPr>
          <w:p w14:paraId="535BE390" w14:textId="77777777" w:rsidR="00C546AE" w:rsidRPr="00C546AE" w:rsidRDefault="00C546AE" w:rsidP="00C546AE">
            <w:pPr>
              <w:rPr>
                <w:rFonts w:ascii="Calibri" w:hAnsi="Calibri" w:cs="Calibri"/>
                <w:color w:val="000000"/>
                <w:sz w:val="22"/>
                <w:szCs w:val="22"/>
                <w:lang w:eastAsia="en-US"/>
              </w:rPr>
            </w:pPr>
            <w:r w:rsidRPr="00C546AE">
              <w:rPr>
                <w:rFonts w:ascii="Calibri" w:hAnsi="Calibri" w:cs="Calibri"/>
                <w:color w:val="000000"/>
                <w:sz w:val="22"/>
                <w:szCs w:val="22"/>
                <w:lang w:eastAsia="en-US"/>
              </w:rPr>
              <w:t>/d01/inbound/HIS/Archive/</w:t>
            </w:r>
          </w:p>
        </w:tc>
        <w:tc>
          <w:tcPr>
            <w:tcW w:w="4660" w:type="dxa"/>
            <w:tcBorders>
              <w:top w:val="nil"/>
              <w:left w:val="nil"/>
              <w:bottom w:val="single" w:sz="4" w:space="0" w:color="auto"/>
              <w:right w:val="single" w:sz="4" w:space="0" w:color="auto"/>
            </w:tcBorders>
            <w:shd w:val="clear" w:color="auto" w:fill="auto"/>
            <w:vAlign w:val="bottom"/>
            <w:hideMark/>
          </w:tcPr>
          <w:p w14:paraId="0735F258" w14:textId="77777777" w:rsidR="00C546AE" w:rsidRPr="00C546AE" w:rsidRDefault="00C546AE" w:rsidP="00C546AE">
            <w:pPr>
              <w:rPr>
                <w:rFonts w:ascii="Calibri" w:hAnsi="Calibri" w:cs="Calibri"/>
                <w:color w:val="000000"/>
                <w:sz w:val="22"/>
                <w:szCs w:val="22"/>
                <w:lang w:eastAsia="en-US"/>
              </w:rPr>
            </w:pPr>
            <w:r w:rsidRPr="00C546AE">
              <w:rPr>
                <w:rFonts w:ascii="Calibri" w:hAnsi="Calibri" w:cs="Calibri"/>
                <w:color w:val="000000"/>
                <w:sz w:val="22"/>
                <w:szCs w:val="22"/>
                <w:lang w:eastAsia="en-US"/>
              </w:rPr>
              <w:t xml:space="preserve">The data csv file is archived here. </w:t>
            </w:r>
          </w:p>
        </w:tc>
      </w:tr>
    </w:tbl>
    <w:p w14:paraId="1AE62548" w14:textId="1652FA74" w:rsidR="00C546AE" w:rsidRDefault="00C546AE" w:rsidP="00304D99">
      <w:pPr>
        <w:pStyle w:val="BodyText"/>
      </w:pPr>
    </w:p>
    <w:p w14:paraId="2AA3CC0E" w14:textId="7B3F6F86" w:rsidR="00AC4BDE" w:rsidRPr="00AC4BDE" w:rsidRDefault="00AC4BDE" w:rsidP="00AC4BDE">
      <w:pPr>
        <w:pStyle w:val="BodyText"/>
        <w:ind w:left="0"/>
        <w:rPr>
          <w:b/>
          <w:bCs/>
          <w:u w:val="single"/>
        </w:rPr>
      </w:pPr>
      <w:r w:rsidRPr="00AC4BDE">
        <w:rPr>
          <w:b/>
          <w:bCs/>
          <w:u w:val="single"/>
        </w:rPr>
        <w:t>Server details:</w:t>
      </w:r>
    </w:p>
    <w:p w14:paraId="49D0223C" w14:textId="1ECB8315" w:rsidR="009073B6" w:rsidRDefault="009073B6" w:rsidP="009073B6"/>
    <w:tbl>
      <w:tblPr>
        <w:tblW w:w="9480" w:type="dxa"/>
        <w:tblLook w:val="04A0" w:firstRow="1" w:lastRow="0" w:firstColumn="1" w:lastColumn="0" w:noHBand="0" w:noVBand="1"/>
      </w:tblPr>
      <w:tblGrid>
        <w:gridCol w:w="1720"/>
        <w:gridCol w:w="1721"/>
        <w:gridCol w:w="663"/>
        <w:gridCol w:w="4000"/>
        <w:gridCol w:w="1700"/>
      </w:tblGrid>
      <w:tr w:rsidR="00AC4BDE" w:rsidRPr="00AC4BDE" w14:paraId="699E6EAD" w14:textId="77777777" w:rsidTr="00AC4BDE">
        <w:trPr>
          <w:trHeight w:val="300"/>
        </w:trPr>
        <w:tc>
          <w:tcPr>
            <w:tcW w:w="172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6E62D7E5"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Server</w:t>
            </w:r>
          </w:p>
        </w:tc>
        <w:tc>
          <w:tcPr>
            <w:tcW w:w="1560" w:type="dxa"/>
            <w:tcBorders>
              <w:top w:val="single" w:sz="4" w:space="0" w:color="auto"/>
              <w:left w:val="nil"/>
              <w:bottom w:val="single" w:sz="4" w:space="0" w:color="auto"/>
              <w:right w:val="single" w:sz="4" w:space="0" w:color="auto"/>
            </w:tcBorders>
            <w:shd w:val="clear" w:color="000000" w:fill="92D050"/>
            <w:noWrap/>
            <w:vAlign w:val="center"/>
            <w:hideMark/>
          </w:tcPr>
          <w:p w14:paraId="6101631A"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Host name</w:t>
            </w:r>
          </w:p>
        </w:tc>
        <w:tc>
          <w:tcPr>
            <w:tcW w:w="500" w:type="dxa"/>
            <w:tcBorders>
              <w:top w:val="single" w:sz="4" w:space="0" w:color="auto"/>
              <w:left w:val="nil"/>
              <w:bottom w:val="single" w:sz="4" w:space="0" w:color="auto"/>
              <w:right w:val="single" w:sz="4" w:space="0" w:color="auto"/>
            </w:tcBorders>
            <w:shd w:val="clear" w:color="000000" w:fill="92D050"/>
            <w:noWrap/>
            <w:vAlign w:val="center"/>
            <w:hideMark/>
          </w:tcPr>
          <w:p w14:paraId="0D43C07A"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Port</w:t>
            </w:r>
          </w:p>
        </w:tc>
        <w:tc>
          <w:tcPr>
            <w:tcW w:w="4000" w:type="dxa"/>
            <w:tcBorders>
              <w:top w:val="single" w:sz="4" w:space="0" w:color="auto"/>
              <w:left w:val="nil"/>
              <w:bottom w:val="single" w:sz="4" w:space="0" w:color="auto"/>
              <w:right w:val="single" w:sz="4" w:space="0" w:color="auto"/>
            </w:tcBorders>
            <w:shd w:val="clear" w:color="000000" w:fill="92D050"/>
            <w:noWrap/>
            <w:vAlign w:val="center"/>
            <w:hideMark/>
          </w:tcPr>
          <w:p w14:paraId="7B3BCE9A"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Service Name</w:t>
            </w:r>
          </w:p>
        </w:tc>
        <w:tc>
          <w:tcPr>
            <w:tcW w:w="1700" w:type="dxa"/>
            <w:tcBorders>
              <w:top w:val="single" w:sz="4" w:space="0" w:color="auto"/>
              <w:left w:val="nil"/>
              <w:bottom w:val="single" w:sz="4" w:space="0" w:color="auto"/>
              <w:right w:val="single" w:sz="4" w:space="0" w:color="auto"/>
            </w:tcBorders>
            <w:shd w:val="clear" w:color="000000" w:fill="92D050"/>
            <w:noWrap/>
            <w:vAlign w:val="center"/>
            <w:hideMark/>
          </w:tcPr>
          <w:p w14:paraId="4071D252"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Username</w:t>
            </w:r>
          </w:p>
        </w:tc>
      </w:tr>
      <w:tr w:rsidR="00AC4BDE" w:rsidRPr="00AC4BDE" w14:paraId="34725F56" w14:textId="77777777" w:rsidTr="00AC4BDE">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7E08C959"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Oracle DBCS SFTP</w:t>
            </w:r>
          </w:p>
        </w:tc>
        <w:tc>
          <w:tcPr>
            <w:tcW w:w="1560" w:type="dxa"/>
            <w:tcBorders>
              <w:top w:val="nil"/>
              <w:left w:val="nil"/>
              <w:bottom w:val="single" w:sz="4" w:space="0" w:color="auto"/>
              <w:right w:val="single" w:sz="4" w:space="0" w:color="auto"/>
            </w:tcBorders>
            <w:shd w:val="clear" w:color="auto" w:fill="auto"/>
            <w:noWrap/>
            <w:vAlign w:val="bottom"/>
            <w:hideMark/>
          </w:tcPr>
          <w:p w14:paraId="322147C1"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140.238.225.129</w:t>
            </w:r>
          </w:p>
        </w:tc>
        <w:tc>
          <w:tcPr>
            <w:tcW w:w="500" w:type="dxa"/>
            <w:tcBorders>
              <w:top w:val="nil"/>
              <w:left w:val="nil"/>
              <w:bottom w:val="single" w:sz="4" w:space="0" w:color="auto"/>
              <w:right w:val="single" w:sz="4" w:space="0" w:color="auto"/>
            </w:tcBorders>
            <w:shd w:val="clear" w:color="auto" w:fill="auto"/>
            <w:noWrap/>
            <w:vAlign w:val="bottom"/>
            <w:hideMark/>
          </w:tcPr>
          <w:p w14:paraId="41CA8AA9" w14:textId="77777777" w:rsidR="00AC4BDE" w:rsidRPr="00AC4BDE" w:rsidRDefault="00AC4BDE" w:rsidP="00AC4BDE">
            <w:pPr>
              <w:jc w:val="right"/>
              <w:rPr>
                <w:rFonts w:ascii="Calibri" w:hAnsi="Calibri" w:cs="Calibri"/>
                <w:color w:val="000000"/>
                <w:sz w:val="22"/>
                <w:szCs w:val="22"/>
                <w:lang w:eastAsia="en-US"/>
              </w:rPr>
            </w:pPr>
            <w:r w:rsidRPr="00AC4BDE">
              <w:rPr>
                <w:rFonts w:ascii="Calibri" w:hAnsi="Calibri" w:cs="Calibri"/>
                <w:color w:val="000000"/>
                <w:sz w:val="22"/>
                <w:szCs w:val="22"/>
                <w:lang w:eastAsia="en-US"/>
              </w:rPr>
              <w:t>22</w:t>
            </w:r>
          </w:p>
        </w:tc>
        <w:tc>
          <w:tcPr>
            <w:tcW w:w="4000" w:type="dxa"/>
            <w:tcBorders>
              <w:top w:val="nil"/>
              <w:left w:val="nil"/>
              <w:bottom w:val="single" w:sz="4" w:space="0" w:color="auto"/>
              <w:right w:val="single" w:sz="4" w:space="0" w:color="auto"/>
            </w:tcBorders>
            <w:shd w:val="clear" w:color="auto" w:fill="auto"/>
            <w:noWrap/>
            <w:vAlign w:val="bottom"/>
            <w:hideMark/>
          </w:tcPr>
          <w:p w14:paraId="12363D2E"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NA</w:t>
            </w:r>
          </w:p>
        </w:tc>
        <w:tc>
          <w:tcPr>
            <w:tcW w:w="1700" w:type="dxa"/>
            <w:tcBorders>
              <w:top w:val="nil"/>
              <w:left w:val="nil"/>
              <w:bottom w:val="single" w:sz="4" w:space="0" w:color="auto"/>
              <w:right w:val="single" w:sz="4" w:space="0" w:color="auto"/>
            </w:tcBorders>
            <w:shd w:val="clear" w:color="auto" w:fill="auto"/>
            <w:noWrap/>
            <w:vAlign w:val="bottom"/>
            <w:hideMark/>
          </w:tcPr>
          <w:p w14:paraId="45D5C1A3"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oracle</w:t>
            </w:r>
          </w:p>
        </w:tc>
      </w:tr>
      <w:tr w:rsidR="00AC4BDE" w:rsidRPr="00AC4BDE" w14:paraId="1574E3E3" w14:textId="77777777" w:rsidTr="00AC4BDE">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2C026E8"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lastRenderedPageBreak/>
              <w:t>Oracle PaaS DB</w:t>
            </w:r>
          </w:p>
        </w:tc>
        <w:tc>
          <w:tcPr>
            <w:tcW w:w="1560" w:type="dxa"/>
            <w:tcBorders>
              <w:top w:val="nil"/>
              <w:left w:val="nil"/>
              <w:bottom w:val="single" w:sz="4" w:space="0" w:color="auto"/>
              <w:right w:val="single" w:sz="4" w:space="0" w:color="auto"/>
            </w:tcBorders>
            <w:shd w:val="clear" w:color="auto" w:fill="auto"/>
            <w:noWrap/>
            <w:vAlign w:val="bottom"/>
            <w:hideMark/>
          </w:tcPr>
          <w:p w14:paraId="40A162C1"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140.238.225.129</w:t>
            </w:r>
          </w:p>
        </w:tc>
        <w:tc>
          <w:tcPr>
            <w:tcW w:w="500" w:type="dxa"/>
            <w:tcBorders>
              <w:top w:val="nil"/>
              <w:left w:val="nil"/>
              <w:bottom w:val="single" w:sz="4" w:space="0" w:color="auto"/>
              <w:right w:val="single" w:sz="4" w:space="0" w:color="auto"/>
            </w:tcBorders>
            <w:shd w:val="clear" w:color="auto" w:fill="auto"/>
            <w:noWrap/>
            <w:vAlign w:val="bottom"/>
            <w:hideMark/>
          </w:tcPr>
          <w:p w14:paraId="0A56631A" w14:textId="7D832E29" w:rsidR="00AC4BDE" w:rsidRPr="00AC4BDE" w:rsidRDefault="00AC4BDE" w:rsidP="00AC4BDE">
            <w:pPr>
              <w:jc w:val="right"/>
              <w:rPr>
                <w:rFonts w:ascii="Calibri" w:hAnsi="Calibri" w:cs="Calibri"/>
                <w:color w:val="000000"/>
                <w:sz w:val="22"/>
                <w:szCs w:val="22"/>
                <w:lang w:eastAsia="en-US"/>
              </w:rPr>
            </w:pPr>
            <w:r>
              <w:rPr>
                <w:rFonts w:ascii="Calibri" w:hAnsi="Calibri" w:cs="Calibri"/>
                <w:color w:val="000000"/>
                <w:sz w:val="22"/>
                <w:szCs w:val="22"/>
                <w:lang w:eastAsia="en-US"/>
              </w:rPr>
              <w:t>1521</w:t>
            </w:r>
          </w:p>
        </w:tc>
        <w:tc>
          <w:tcPr>
            <w:tcW w:w="4000" w:type="dxa"/>
            <w:tcBorders>
              <w:top w:val="nil"/>
              <w:left w:val="nil"/>
              <w:bottom w:val="single" w:sz="4" w:space="0" w:color="auto"/>
              <w:right w:val="single" w:sz="4" w:space="0" w:color="auto"/>
            </w:tcBorders>
            <w:shd w:val="clear" w:color="auto" w:fill="auto"/>
            <w:noWrap/>
            <w:vAlign w:val="bottom"/>
            <w:hideMark/>
          </w:tcPr>
          <w:p w14:paraId="2F249FE2"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PRODPDB1.fhpubsn.fhvcn.oraclevcn.com</w:t>
            </w:r>
          </w:p>
        </w:tc>
        <w:tc>
          <w:tcPr>
            <w:tcW w:w="1700" w:type="dxa"/>
            <w:tcBorders>
              <w:top w:val="nil"/>
              <w:left w:val="nil"/>
              <w:bottom w:val="single" w:sz="4" w:space="0" w:color="auto"/>
              <w:right w:val="single" w:sz="4" w:space="0" w:color="auto"/>
            </w:tcBorders>
            <w:shd w:val="clear" w:color="auto" w:fill="auto"/>
            <w:noWrap/>
            <w:vAlign w:val="bottom"/>
            <w:hideMark/>
          </w:tcPr>
          <w:p w14:paraId="2B1666DD"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XXFH &amp; XXFH_RO</w:t>
            </w:r>
          </w:p>
        </w:tc>
      </w:tr>
    </w:tbl>
    <w:p w14:paraId="2790D785" w14:textId="0BDD6F14" w:rsidR="009073B6" w:rsidRPr="009073B6" w:rsidRDefault="009073B6" w:rsidP="009073B6">
      <w:pPr>
        <w:tabs>
          <w:tab w:val="left" w:pos="1323"/>
        </w:tabs>
      </w:pPr>
      <w:r>
        <w:tab/>
      </w:r>
    </w:p>
    <w:p w14:paraId="15918E5D" w14:textId="5ADA32F7" w:rsidR="00AC4BDE" w:rsidRDefault="00451D5A" w:rsidP="002D0CE9">
      <w:pPr>
        <w:pStyle w:val="BodyText"/>
        <w:spacing w:after="0"/>
        <w:ind w:left="0"/>
        <w:jc w:val="both"/>
        <w:rPr>
          <w:rFonts w:ascii="Georgia" w:hAnsi="Georgia"/>
          <w:b/>
          <w:bCs/>
          <w:u w:val="single"/>
        </w:rPr>
      </w:pPr>
      <w:r w:rsidRPr="00451D5A">
        <w:rPr>
          <w:rFonts w:ascii="Georgia" w:hAnsi="Georgia"/>
          <w:b/>
          <w:bCs/>
          <w:u w:val="single"/>
        </w:rPr>
        <w:t>Oracle PaaS Table design:</w:t>
      </w:r>
    </w:p>
    <w:p w14:paraId="7FE20A91" w14:textId="1B6D4B5B" w:rsidR="00451D5A" w:rsidRDefault="00451D5A" w:rsidP="002D0CE9">
      <w:pPr>
        <w:pStyle w:val="BodyText"/>
        <w:spacing w:after="0"/>
        <w:ind w:left="0"/>
        <w:jc w:val="both"/>
        <w:rPr>
          <w:rFonts w:ascii="Georgia" w:hAnsi="Georgia"/>
          <w:b/>
          <w:bCs/>
          <w:u w:val="single"/>
        </w:rPr>
      </w:pPr>
    </w:p>
    <w:p w14:paraId="4AF0AD83" w14:textId="2E188F0C" w:rsidR="00451D5A" w:rsidRPr="00451D5A" w:rsidRDefault="00451D5A" w:rsidP="00451D5A">
      <w:pPr>
        <w:pStyle w:val="BodyText"/>
        <w:numPr>
          <w:ilvl w:val="3"/>
          <w:numId w:val="5"/>
        </w:numPr>
        <w:spacing w:after="0"/>
        <w:ind w:left="450"/>
        <w:jc w:val="both"/>
        <w:rPr>
          <w:rFonts w:ascii="Georgia" w:hAnsi="Georgia"/>
        </w:rPr>
      </w:pPr>
      <w:r w:rsidRPr="00451D5A">
        <w:rPr>
          <w:rFonts w:ascii="Georgia" w:hAnsi="Georgia"/>
        </w:rPr>
        <w:t>Table: XXFH_HIS_FILE_DETAILS_TBL</w:t>
      </w:r>
    </w:p>
    <w:p w14:paraId="036FC285" w14:textId="62F44485" w:rsidR="000C53B1" w:rsidRDefault="000C53B1" w:rsidP="002D0CE9">
      <w:pPr>
        <w:pStyle w:val="BodyText"/>
        <w:spacing w:after="0"/>
        <w:ind w:left="0"/>
        <w:jc w:val="both"/>
        <w:rPr>
          <w:rFonts w:ascii="Georgia" w:hAnsi="Georgia"/>
        </w:rPr>
      </w:pPr>
    </w:p>
    <w:tbl>
      <w:tblPr>
        <w:tblW w:w="9895" w:type="dxa"/>
        <w:tblLook w:val="04A0" w:firstRow="1" w:lastRow="0" w:firstColumn="1" w:lastColumn="0" w:noHBand="0" w:noVBand="1"/>
      </w:tblPr>
      <w:tblGrid>
        <w:gridCol w:w="701"/>
        <w:gridCol w:w="2617"/>
        <w:gridCol w:w="1201"/>
        <w:gridCol w:w="837"/>
        <w:gridCol w:w="4539"/>
      </w:tblGrid>
      <w:tr w:rsidR="00451D5A" w:rsidRPr="00451D5A" w14:paraId="4EEEFB62" w14:textId="77777777" w:rsidTr="00451D5A">
        <w:trPr>
          <w:trHeight w:val="300"/>
        </w:trPr>
        <w:tc>
          <w:tcPr>
            <w:tcW w:w="701"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07F0392E" w14:textId="77777777" w:rsidR="00451D5A" w:rsidRPr="00451D5A" w:rsidRDefault="00451D5A" w:rsidP="00451D5A">
            <w:pPr>
              <w:jc w:val="center"/>
              <w:rPr>
                <w:rFonts w:ascii="Calibri" w:hAnsi="Calibri" w:cs="Calibri"/>
                <w:b/>
                <w:bCs/>
                <w:color w:val="000000"/>
                <w:sz w:val="22"/>
                <w:szCs w:val="22"/>
                <w:lang w:eastAsia="en-US"/>
              </w:rPr>
            </w:pPr>
            <w:r w:rsidRPr="00451D5A">
              <w:rPr>
                <w:rFonts w:ascii="Calibri" w:hAnsi="Calibri" w:cs="Calibri"/>
                <w:b/>
                <w:bCs/>
                <w:color w:val="000000"/>
                <w:sz w:val="22"/>
                <w:szCs w:val="22"/>
                <w:lang w:eastAsia="en-US"/>
              </w:rPr>
              <w:t>S.No.</w:t>
            </w:r>
          </w:p>
        </w:tc>
        <w:tc>
          <w:tcPr>
            <w:tcW w:w="2617" w:type="dxa"/>
            <w:tcBorders>
              <w:top w:val="single" w:sz="4" w:space="0" w:color="auto"/>
              <w:left w:val="nil"/>
              <w:bottom w:val="single" w:sz="4" w:space="0" w:color="auto"/>
              <w:right w:val="single" w:sz="4" w:space="0" w:color="auto"/>
            </w:tcBorders>
            <w:shd w:val="clear" w:color="000000" w:fill="92D050"/>
            <w:noWrap/>
            <w:vAlign w:val="center"/>
            <w:hideMark/>
          </w:tcPr>
          <w:p w14:paraId="25CE3C08" w14:textId="77777777" w:rsidR="00451D5A" w:rsidRPr="00451D5A" w:rsidRDefault="00451D5A" w:rsidP="00451D5A">
            <w:pPr>
              <w:jc w:val="center"/>
              <w:rPr>
                <w:rFonts w:ascii="Calibri" w:hAnsi="Calibri" w:cs="Calibri"/>
                <w:b/>
                <w:bCs/>
                <w:color w:val="000000"/>
                <w:sz w:val="22"/>
                <w:szCs w:val="22"/>
                <w:lang w:eastAsia="en-US"/>
              </w:rPr>
            </w:pPr>
            <w:r w:rsidRPr="00451D5A">
              <w:rPr>
                <w:rFonts w:ascii="Calibri" w:hAnsi="Calibri" w:cs="Calibri"/>
                <w:b/>
                <w:bCs/>
                <w:color w:val="000000"/>
                <w:sz w:val="22"/>
                <w:szCs w:val="22"/>
                <w:lang w:eastAsia="en-US"/>
              </w:rPr>
              <w:t>Table Column</w:t>
            </w:r>
          </w:p>
        </w:tc>
        <w:tc>
          <w:tcPr>
            <w:tcW w:w="1201" w:type="dxa"/>
            <w:tcBorders>
              <w:top w:val="single" w:sz="4" w:space="0" w:color="auto"/>
              <w:left w:val="nil"/>
              <w:bottom w:val="single" w:sz="4" w:space="0" w:color="auto"/>
              <w:right w:val="single" w:sz="4" w:space="0" w:color="auto"/>
            </w:tcBorders>
            <w:shd w:val="clear" w:color="000000" w:fill="92D050"/>
            <w:noWrap/>
            <w:vAlign w:val="center"/>
            <w:hideMark/>
          </w:tcPr>
          <w:p w14:paraId="73E1B9B9" w14:textId="77777777" w:rsidR="00451D5A" w:rsidRPr="00451D5A" w:rsidRDefault="00451D5A" w:rsidP="00451D5A">
            <w:pPr>
              <w:jc w:val="center"/>
              <w:rPr>
                <w:rFonts w:ascii="Calibri" w:hAnsi="Calibri" w:cs="Calibri"/>
                <w:b/>
                <w:bCs/>
                <w:color w:val="000000"/>
                <w:sz w:val="22"/>
                <w:szCs w:val="22"/>
                <w:lang w:eastAsia="en-US"/>
              </w:rPr>
            </w:pPr>
            <w:r w:rsidRPr="00451D5A">
              <w:rPr>
                <w:rFonts w:ascii="Calibri" w:hAnsi="Calibri" w:cs="Calibri"/>
                <w:b/>
                <w:bCs/>
                <w:color w:val="000000"/>
                <w:sz w:val="22"/>
                <w:szCs w:val="22"/>
                <w:lang w:eastAsia="en-US"/>
              </w:rPr>
              <w:t>Data Type</w:t>
            </w:r>
          </w:p>
        </w:tc>
        <w:tc>
          <w:tcPr>
            <w:tcW w:w="837" w:type="dxa"/>
            <w:tcBorders>
              <w:top w:val="single" w:sz="4" w:space="0" w:color="auto"/>
              <w:left w:val="nil"/>
              <w:bottom w:val="single" w:sz="4" w:space="0" w:color="auto"/>
              <w:right w:val="single" w:sz="4" w:space="0" w:color="auto"/>
            </w:tcBorders>
            <w:shd w:val="clear" w:color="000000" w:fill="92D050"/>
            <w:noWrap/>
            <w:vAlign w:val="center"/>
            <w:hideMark/>
          </w:tcPr>
          <w:p w14:paraId="359EDE9A" w14:textId="77777777" w:rsidR="00451D5A" w:rsidRPr="00451D5A" w:rsidRDefault="00451D5A" w:rsidP="00451D5A">
            <w:pPr>
              <w:jc w:val="center"/>
              <w:rPr>
                <w:rFonts w:ascii="Calibri" w:hAnsi="Calibri" w:cs="Calibri"/>
                <w:b/>
                <w:bCs/>
                <w:color w:val="000000"/>
                <w:sz w:val="22"/>
                <w:szCs w:val="22"/>
                <w:lang w:eastAsia="en-US"/>
              </w:rPr>
            </w:pPr>
            <w:r w:rsidRPr="00451D5A">
              <w:rPr>
                <w:rFonts w:ascii="Calibri" w:hAnsi="Calibri" w:cs="Calibri"/>
                <w:b/>
                <w:bCs/>
                <w:color w:val="000000"/>
                <w:sz w:val="22"/>
                <w:szCs w:val="22"/>
                <w:lang w:eastAsia="en-US"/>
              </w:rPr>
              <w:t>Length</w:t>
            </w:r>
          </w:p>
        </w:tc>
        <w:tc>
          <w:tcPr>
            <w:tcW w:w="4539" w:type="dxa"/>
            <w:tcBorders>
              <w:top w:val="single" w:sz="4" w:space="0" w:color="auto"/>
              <w:left w:val="nil"/>
              <w:bottom w:val="single" w:sz="4" w:space="0" w:color="auto"/>
              <w:right w:val="single" w:sz="4" w:space="0" w:color="auto"/>
            </w:tcBorders>
            <w:shd w:val="clear" w:color="000000" w:fill="92D050"/>
            <w:vAlign w:val="center"/>
            <w:hideMark/>
          </w:tcPr>
          <w:p w14:paraId="2ACE7F1B" w14:textId="77777777" w:rsidR="00451D5A" w:rsidRPr="00451D5A" w:rsidRDefault="00451D5A" w:rsidP="00451D5A">
            <w:pPr>
              <w:jc w:val="center"/>
              <w:rPr>
                <w:rFonts w:ascii="Calibri" w:hAnsi="Calibri" w:cs="Calibri"/>
                <w:b/>
                <w:bCs/>
                <w:color w:val="000000"/>
                <w:sz w:val="22"/>
                <w:szCs w:val="22"/>
                <w:lang w:eastAsia="en-US"/>
              </w:rPr>
            </w:pPr>
            <w:r w:rsidRPr="00451D5A">
              <w:rPr>
                <w:rFonts w:ascii="Calibri" w:hAnsi="Calibri" w:cs="Calibri"/>
                <w:b/>
                <w:bCs/>
                <w:color w:val="000000"/>
                <w:sz w:val="22"/>
                <w:szCs w:val="22"/>
                <w:lang w:eastAsia="en-US"/>
              </w:rPr>
              <w:t>Remarks</w:t>
            </w:r>
          </w:p>
        </w:tc>
      </w:tr>
      <w:tr w:rsidR="00451D5A" w:rsidRPr="00451D5A" w14:paraId="4516E51E" w14:textId="77777777" w:rsidTr="00451D5A">
        <w:trPr>
          <w:trHeight w:val="6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412ED0DE" w14:textId="77777777" w:rsidR="00451D5A" w:rsidRPr="00451D5A" w:rsidRDefault="00451D5A" w:rsidP="00451D5A">
            <w:pPr>
              <w:jc w:val="center"/>
              <w:rPr>
                <w:rFonts w:ascii="Calibri" w:hAnsi="Calibri" w:cs="Calibri"/>
                <w:color w:val="000000"/>
                <w:sz w:val="22"/>
                <w:szCs w:val="22"/>
                <w:lang w:eastAsia="en-US"/>
              </w:rPr>
            </w:pPr>
            <w:r w:rsidRPr="00451D5A">
              <w:rPr>
                <w:rFonts w:ascii="Calibri" w:hAnsi="Calibri" w:cs="Calibri"/>
                <w:color w:val="000000"/>
                <w:sz w:val="22"/>
                <w:szCs w:val="22"/>
                <w:lang w:eastAsia="en-US"/>
              </w:rPr>
              <w:t>1</w:t>
            </w:r>
          </w:p>
        </w:tc>
        <w:tc>
          <w:tcPr>
            <w:tcW w:w="2617" w:type="dxa"/>
            <w:tcBorders>
              <w:top w:val="nil"/>
              <w:left w:val="nil"/>
              <w:bottom w:val="single" w:sz="4" w:space="0" w:color="auto"/>
              <w:right w:val="single" w:sz="4" w:space="0" w:color="auto"/>
            </w:tcBorders>
            <w:shd w:val="clear" w:color="auto" w:fill="auto"/>
            <w:noWrap/>
            <w:vAlign w:val="bottom"/>
            <w:hideMark/>
          </w:tcPr>
          <w:p w14:paraId="3C0FAE90" w14:textId="77777777" w:rsidR="00451D5A" w:rsidRPr="00451D5A" w:rsidRDefault="00451D5A" w:rsidP="00451D5A">
            <w:pPr>
              <w:rPr>
                <w:rFonts w:ascii="Calibri" w:hAnsi="Calibri" w:cs="Calibri"/>
                <w:color w:val="000000"/>
                <w:sz w:val="22"/>
                <w:szCs w:val="22"/>
                <w:lang w:eastAsia="en-US"/>
              </w:rPr>
            </w:pPr>
            <w:r w:rsidRPr="00451D5A">
              <w:rPr>
                <w:rFonts w:ascii="Calibri" w:hAnsi="Calibri" w:cs="Calibri"/>
                <w:color w:val="000000"/>
                <w:sz w:val="22"/>
                <w:szCs w:val="22"/>
                <w:lang w:eastAsia="en-US"/>
              </w:rPr>
              <w:t>FILE_ID</w:t>
            </w:r>
          </w:p>
        </w:tc>
        <w:tc>
          <w:tcPr>
            <w:tcW w:w="1201" w:type="dxa"/>
            <w:tcBorders>
              <w:top w:val="nil"/>
              <w:left w:val="nil"/>
              <w:bottom w:val="single" w:sz="4" w:space="0" w:color="auto"/>
              <w:right w:val="single" w:sz="4" w:space="0" w:color="auto"/>
            </w:tcBorders>
            <w:shd w:val="clear" w:color="auto" w:fill="auto"/>
            <w:noWrap/>
            <w:vAlign w:val="bottom"/>
            <w:hideMark/>
          </w:tcPr>
          <w:p w14:paraId="40A8A2F4" w14:textId="77777777" w:rsidR="00451D5A" w:rsidRPr="00451D5A" w:rsidRDefault="00451D5A" w:rsidP="00451D5A">
            <w:pPr>
              <w:rPr>
                <w:rFonts w:ascii="Calibri" w:hAnsi="Calibri" w:cs="Calibri"/>
                <w:color w:val="000000"/>
                <w:sz w:val="22"/>
                <w:szCs w:val="22"/>
                <w:lang w:eastAsia="en-US"/>
              </w:rPr>
            </w:pPr>
            <w:r w:rsidRPr="00451D5A">
              <w:rPr>
                <w:rFonts w:ascii="Calibri" w:hAnsi="Calibri" w:cs="Calibri"/>
                <w:color w:val="000000"/>
                <w:sz w:val="22"/>
                <w:szCs w:val="22"/>
                <w:lang w:eastAsia="en-US"/>
              </w:rPr>
              <w:t>NUMBER</w:t>
            </w:r>
          </w:p>
        </w:tc>
        <w:tc>
          <w:tcPr>
            <w:tcW w:w="837" w:type="dxa"/>
            <w:tcBorders>
              <w:top w:val="nil"/>
              <w:left w:val="nil"/>
              <w:bottom w:val="single" w:sz="4" w:space="0" w:color="auto"/>
              <w:right w:val="single" w:sz="4" w:space="0" w:color="auto"/>
            </w:tcBorders>
            <w:shd w:val="clear" w:color="auto" w:fill="auto"/>
            <w:noWrap/>
            <w:vAlign w:val="bottom"/>
            <w:hideMark/>
          </w:tcPr>
          <w:p w14:paraId="20803FE9" w14:textId="77777777" w:rsidR="00451D5A" w:rsidRPr="00451D5A" w:rsidRDefault="00451D5A" w:rsidP="00451D5A">
            <w:pPr>
              <w:jc w:val="right"/>
              <w:rPr>
                <w:rFonts w:ascii="Calibri" w:hAnsi="Calibri" w:cs="Calibri"/>
                <w:color w:val="000000"/>
                <w:sz w:val="22"/>
                <w:szCs w:val="22"/>
                <w:lang w:eastAsia="en-US"/>
              </w:rPr>
            </w:pPr>
            <w:r w:rsidRPr="00451D5A">
              <w:rPr>
                <w:rFonts w:ascii="Calibri" w:hAnsi="Calibri" w:cs="Calibri"/>
                <w:color w:val="000000"/>
                <w:sz w:val="22"/>
                <w:szCs w:val="22"/>
                <w:lang w:eastAsia="en-US"/>
              </w:rPr>
              <w:t>22</w:t>
            </w:r>
          </w:p>
        </w:tc>
        <w:tc>
          <w:tcPr>
            <w:tcW w:w="4539" w:type="dxa"/>
            <w:tcBorders>
              <w:top w:val="nil"/>
              <w:left w:val="nil"/>
              <w:bottom w:val="single" w:sz="4" w:space="0" w:color="auto"/>
              <w:right w:val="single" w:sz="4" w:space="0" w:color="auto"/>
            </w:tcBorders>
            <w:shd w:val="clear" w:color="auto" w:fill="auto"/>
            <w:vAlign w:val="bottom"/>
            <w:hideMark/>
          </w:tcPr>
          <w:p w14:paraId="73209C3E" w14:textId="77777777" w:rsidR="00451D5A" w:rsidRPr="00451D5A" w:rsidRDefault="00451D5A" w:rsidP="00451D5A">
            <w:pPr>
              <w:rPr>
                <w:rFonts w:ascii="Calibri" w:hAnsi="Calibri" w:cs="Calibri"/>
                <w:color w:val="000000"/>
                <w:sz w:val="22"/>
                <w:szCs w:val="22"/>
                <w:lang w:eastAsia="en-US"/>
              </w:rPr>
            </w:pPr>
            <w:r w:rsidRPr="00451D5A">
              <w:rPr>
                <w:rFonts w:ascii="Calibri" w:hAnsi="Calibri" w:cs="Calibri"/>
                <w:color w:val="000000"/>
                <w:sz w:val="22"/>
                <w:szCs w:val="22"/>
                <w:lang w:eastAsia="en-US"/>
              </w:rPr>
              <w:t>For Fusion Inbound integrations, this is OIC_FLOW_ID of the OIC Integration run.</w:t>
            </w:r>
          </w:p>
        </w:tc>
      </w:tr>
      <w:tr w:rsidR="00451D5A" w:rsidRPr="00451D5A" w14:paraId="7E1DDC1C" w14:textId="77777777" w:rsidTr="00451D5A">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1A608DA3" w14:textId="77777777" w:rsidR="00451D5A" w:rsidRPr="00451D5A" w:rsidRDefault="00451D5A" w:rsidP="00451D5A">
            <w:pPr>
              <w:jc w:val="center"/>
              <w:rPr>
                <w:rFonts w:ascii="Calibri" w:hAnsi="Calibri" w:cs="Calibri"/>
                <w:color w:val="000000"/>
                <w:sz w:val="22"/>
                <w:szCs w:val="22"/>
                <w:lang w:eastAsia="en-US"/>
              </w:rPr>
            </w:pPr>
            <w:r w:rsidRPr="00451D5A">
              <w:rPr>
                <w:rFonts w:ascii="Calibri" w:hAnsi="Calibri" w:cs="Calibri"/>
                <w:color w:val="000000"/>
                <w:sz w:val="22"/>
                <w:szCs w:val="22"/>
                <w:lang w:eastAsia="en-US"/>
              </w:rPr>
              <w:t>2</w:t>
            </w:r>
          </w:p>
        </w:tc>
        <w:tc>
          <w:tcPr>
            <w:tcW w:w="2617" w:type="dxa"/>
            <w:tcBorders>
              <w:top w:val="nil"/>
              <w:left w:val="nil"/>
              <w:bottom w:val="single" w:sz="4" w:space="0" w:color="auto"/>
              <w:right w:val="single" w:sz="4" w:space="0" w:color="auto"/>
            </w:tcBorders>
            <w:shd w:val="clear" w:color="auto" w:fill="auto"/>
            <w:noWrap/>
            <w:vAlign w:val="bottom"/>
            <w:hideMark/>
          </w:tcPr>
          <w:p w14:paraId="0526629C" w14:textId="77777777" w:rsidR="00451D5A" w:rsidRPr="00451D5A" w:rsidRDefault="00451D5A" w:rsidP="00451D5A">
            <w:pPr>
              <w:rPr>
                <w:rFonts w:ascii="Calibri" w:hAnsi="Calibri" w:cs="Calibri"/>
                <w:color w:val="000000"/>
                <w:sz w:val="22"/>
                <w:szCs w:val="22"/>
                <w:lang w:eastAsia="en-US"/>
              </w:rPr>
            </w:pPr>
            <w:r w:rsidRPr="00451D5A">
              <w:rPr>
                <w:rFonts w:ascii="Calibri" w:hAnsi="Calibri" w:cs="Calibri"/>
                <w:color w:val="000000"/>
                <w:sz w:val="22"/>
                <w:szCs w:val="22"/>
                <w:lang w:eastAsia="en-US"/>
              </w:rPr>
              <w:t>FILE_NAME</w:t>
            </w:r>
          </w:p>
        </w:tc>
        <w:tc>
          <w:tcPr>
            <w:tcW w:w="1201" w:type="dxa"/>
            <w:tcBorders>
              <w:top w:val="nil"/>
              <w:left w:val="nil"/>
              <w:bottom w:val="single" w:sz="4" w:space="0" w:color="auto"/>
              <w:right w:val="single" w:sz="4" w:space="0" w:color="auto"/>
            </w:tcBorders>
            <w:shd w:val="clear" w:color="auto" w:fill="auto"/>
            <w:noWrap/>
            <w:vAlign w:val="bottom"/>
            <w:hideMark/>
          </w:tcPr>
          <w:p w14:paraId="2CA1BD96" w14:textId="77777777" w:rsidR="00451D5A" w:rsidRPr="00451D5A" w:rsidRDefault="00451D5A" w:rsidP="00451D5A">
            <w:pPr>
              <w:rPr>
                <w:rFonts w:ascii="Calibri" w:hAnsi="Calibri" w:cs="Calibri"/>
                <w:color w:val="000000"/>
                <w:sz w:val="22"/>
                <w:szCs w:val="22"/>
                <w:lang w:eastAsia="en-US"/>
              </w:rPr>
            </w:pPr>
            <w:r w:rsidRPr="00451D5A">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53F2DED6" w14:textId="77777777" w:rsidR="00451D5A" w:rsidRPr="00451D5A" w:rsidRDefault="00451D5A" w:rsidP="00451D5A">
            <w:pPr>
              <w:jc w:val="right"/>
              <w:rPr>
                <w:rFonts w:ascii="Calibri" w:hAnsi="Calibri" w:cs="Calibri"/>
                <w:color w:val="000000"/>
                <w:sz w:val="22"/>
                <w:szCs w:val="22"/>
                <w:lang w:eastAsia="en-US"/>
              </w:rPr>
            </w:pPr>
            <w:r w:rsidRPr="00451D5A">
              <w:rPr>
                <w:rFonts w:ascii="Calibri" w:hAnsi="Calibri" w:cs="Calibri"/>
                <w:color w:val="000000"/>
                <w:sz w:val="22"/>
                <w:szCs w:val="22"/>
                <w:lang w:eastAsia="en-US"/>
              </w:rPr>
              <w:t>240</w:t>
            </w:r>
          </w:p>
        </w:tc>
        <w:tc>
          <w:tcPr>
            <w:tcW w:w="4539" w:type="dxa"/>
            <w:tcBorders>
              <w:top w:val="nil"/>
              <w:left w:val="nil"/>
              <w:bottom w:val="single" w:sz="4" w:space="0" w:color="auto"/>
              <w:right w:val="single" w:sz="4" w:space="0" w:color="auto"/>
            </w:tcBorders>
            <w:shd w:val="clear" w:color="auto" w:fill="auto"/>
            <w:vAlign w:val="bottom"/>
            <w:hideMark/>
          </w:tcPr>
          <w:p w14:paraId="275B8C30" w14:textId="77777777" w:rsidR="00451D5A" w:rsidRPr="00451D5A" w:rsidRDefault="00451D5A" w:rsidP="00451D5A">
            <w:pPr>
              <w:rPr>
                <w:rFonts w:ascii="Calibri" w:hAnsi="Calibri" w:cs="Calibri"/>
                <w:color w:val="000000"/>
                <w:sz w:val="22"/>
                <w:szCs w:val="22"/>
                <w:lang w:eastAsia="en-US"/>
              </w:rPr>
            </w:pPr>
            <w:r w:rsidRPr="00451D5A">
              <w:rPr>
                <w:rFonts w:ascii="Calibri" w:hAnsi="Calibri" w:cs="Calibri"/>
                <w:color w:val="000000"/>
                <w:sz w:val="22"/>
                <w:szCs w:val="22"/>
                <w:lang w:eastAsia="en-US"/>
              </w:rPr>
              <w:t>File name of Fusion inbound or Outbound integration</w:t>
            </w:r>
          </w:p>
        </w:tc>
      </w:tr>
      <w:tr w:rsidR="00451D5A" w:rsidRPr="00451D5A" w14:paraId="68184E88" w14:textId="77777777" w:rsidTr="00451D5A">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5A9213BC" w14:textId="77777777" w:rsidR="00451D5A" w:rsidRPr="00451D5A" w:rsidRDefault="00451D5A" w:rsidP="00451D5A">
            <w:pPr>
              <w:jc w:val="center"/>
              <w:rPr>
                <w:rFonts w:ascii="Calibri" w:hAnsi="Calibri" w:cs="Calibri"/>
                <w:color w:val="000000"/>
                <w:sz w:val="22"/>
                <w:szCs w:val="22"/>
                <w:lang w:eastAsia="en-US"/>
              </w:rPr>
            </w:pPr>
            <w:r w:rsidRPr="00451D5A">
              <w:rPr>
                <w:rFonts w:ascii="Calibri" w:hAnsi="Calibri" w:cs="Calibri"/>
                <w:color w:val="000000"/>
                <w:sz w:val="22"/>
                <w:szCs w:val="22"/>
                <w:lang w:eastAsia="en-US"/>
              </w:rPr>
              <w:t>3</w:t>
            </w:r>
          </w:p>
        </w:tc>
        <w:tc>
          <w:tcPr>
            <w:tcW w:w="2617" w:type="dxa"/>
            <w:tcBorders>
              <w:top w:val="nil"/>
              <w:left w:val="nil"/>
              <w:bottom w:val="single" w:sz="4" w:space="0" w:color="auto"/>
              <w:right w:val="single" w:sz="4" w:space="0" w:color="auto"/>
            </w:tcBorders>
            <w:shd w:val="clear" w:color="auto" w:fill="auto"/>
            <w:noWrap/>
            <w:vAlign w:val="bottom"/>
            <w:hideMark/>
          </w:tcPr>
          <w:p w14:paraId="310BECFD" w14:textId="77777777" w:rsidR="00451D5A" w:rsidRPr="00451D5A" w:rsidRDefault="00451D5A" w:rsidP="00451D5A">
            <w:pPr>
              <w:rPr>
                <w:rFonts w:ascii="Calibri" w:hAnsi="Calibri" w:cs="Calibri"/>
                <w:color w:val="000000"/>
                <w:sz w:val="22"/>
                <w:szCs w:val="22"/>
                <w:lang w:eastAsia="en-US"/>
              </w:rPr>
            </w:pPr>
            <w:r w:rsidRPr="00451D5A">
              <w:rPr>
                <w:rFonts w:ascii="Calibri" w:hAnsi="Calibri" w:cs="Calibri"/>
                <w:color w:val="000000"/>
                <w:sz w:val="22"/>
                <w:szCs w:val="22"/>
                <w:lang w:eastAsia="en-US"/>
              </w:rPr>
              <w:t>INTG_TYPE</w:t>
            </w:r>
          </w:p>
        </w:tc>
        <w:tc>
          <w:tcPr>
            <w:tcW w:w="1201" w:type="dxa"/>
            <w:tcBorders>
              <w:top w:val="nil"/>
              <w:left w:val="nil"/>
              <w:bottom w:val="single" w:sz="4" w:space="0" w:color="auto"/>
              <w:right w:val="single" w:sz="4" w:space="0" w:color="auto"/>
            </w:tcBorders>
            <w:shd w:val="clear" w:color="auto" w:fill="auto"/>
            <w:noWrap/>
            <w:vAlign w:val="bottom"/>
            <w:hideMark/>
          </w:tcPr>
          <w:p w14:paraId="318F69A6" w14:textId="77777777" w:rsidR="00451D5A" w:rsidRPr="00451D5A" w:rsidRDefault="00451D5A" w:rsidP="00451D5A">
            <w:pPr>
              <w:rPr>
                <w:rFonts w:ascii="Calibri" w:hAnsi="Calibri" w:cs="Calibri"/>
                <w:color w:val="000000"/>
                <w:sz w:val="22"/>
                <w:szCs w:val="22"/>
                <w:lang w:eastAsia="en-US"/>
              </w:rPr>
            </w:pPr>
            <w:r w:rsidRPr="00451D5A">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65D4C092" w14:textId="77777777" w:rsidR="00451D5A" w:rsidRPr="00451D5A" w:rsidRDefault="00451D5A" w:rsidP="00451D5A">
            <w:pPr>
              <w:jc w:val="right"/>
              <w:rPr>
                <w:rFonts w:ascii="Calibri" w:hAnsi="Calibri" w:cs="Calibri"/>
                <w:color w:val="000000"/>
                <w:sz w:val="22"/>
                <w:szCs w:val="22"/>
                <w:lang w:eastAsia="en-US"/>
              </w:rPr>
            </w:pPr>
            <w:r w:rsidRPr="00451D5A">
              <w:rPr>
                <w:rFonts w:ascii="Calibri" w:hAnsi="Calibri" w:cs="Calibri"/>
                <w:color w:val="000000"/>
                <w:sz w:val="22"/>
                <w:szCs w:val="22"/>
                <w:lang w:eastAsia="en-US"/>
              </w:rPr>
              <w:t>30</w:t>
            </w:r>
          </w:p>
        </w:tc>
        <w:tc>
          <w:tcPr>
            <w:tcW w:w="4539" w:type="dxa"/>
            <w:tcBorders>
              <w:top w:val="nil"/>
              <w:left w:val="nil"/>
              <w:bottom w:val="single" w:sz="4" w:space="0" w:color="auto"/>
              <w:right w:val="single" w:sz="4" w:space="0" w:color="auto"/>
            </w:tcBorders>
            <w:shd w:val="clear" w:color="auto" w:fill="auto"/>
            <w:vAlign w:val="bottom"/>
            <w:hideMark/>
          </w:tcPr>
          <w:p w14:paraId="2DEC94E1" w14:textId="77777777" w:rsidR="00451D5A" w:rsidRPr="00451D5A" w:rsidRDefault="00451D5A" w:rsidP="00451D5A">
            <w:pPr>
              <w:rPr>
                <w:rFonts w:ascii="Calibri" w:hAnsi="Calibri" w:cs="Calibri"/>
                <w:color w:val="000000"/>
                <w:sz w:val="22"/>
                <w:szCs w:val="22"/>
                <w:lang w:eastAsia="en-US"/>
              </w:rPr>
            </w:pPr>
            <w:r w:rsidRPr="00451D5A">
              <w:rPr>
                <w:rFonts w:ascii="Calibri" w:hAnsi="Calibri" w:cs="Calibri"/>
                <w:color w:val="000000"/>
                <w:sz w:val="22"/>
                <w:szCs w:val="22"/>
                <w:lang w:eastAsia="en-US"/>
              </w:rPr>
              <w:t>Inbound/Outbound</w:t>
            </w:r>
          </w:p>
        </w:tc>
      </w:tr>
      <w:tr w:rsidR="00451D5A" w:rsidRPr="00451D5A" w14:paraId="5001152E" w14:textId="77777777" w:rsidTr="00451D5A">
        <w:trPr>
          <w:trHeight w:val="6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0789AC99" w14:textId="77777777" w:rsidR="00451D5A" w:rsidRPr="00451D5A" w:rsidRDefault="00451D5A" w:rsidP="00451D5A">
            <w:pPr>
              <w:jc w:val="center"/>
              <w:rPr>
                <w:rFonts w:ascii="Calibri" w:hAnsi="Calibri" w:cs="Calibri"/>
                <w:color w:val="000000"/>
                <w:sz w:val="22"/>
                <w:szCs w:val="22"/>
                <w:lang w:eastAsia="en-US"/>
              </w:rPr>
            </w:pPr>
            <w:r w:rsidRPr="00451D5A">
              <w:rPr>
                <w:rFonts w:ascii="Calibri" w:hAnsi="Calibri" w:cs="Calibri"/>
                <w:color w:val="000000"/>
                <w:sz w:val="22"/>
                <w:szCs w:val="22"/>
                <w:lang w:eastAsia="en-US"/>
              </w:rPr>
              <w:t>4</w:t>
            </w:r>
          </w:p>
        </w:tc>
        <w:tc>
          <w:tcPr>
            <w:tcW w:w="2617" w:type="dxa"/>
            <w:tcBorders>
              <w:top w:val="nil"/>
              <w:left w:val="nil"/>
              <w:bottom w:val="single" w:sz="4" w:space="0" w:color="auto"/>
              <w:right w:val="single" w:sz="4" w:space="0" w:color="auto"/>
            </w:tcBorders>
            <w:shd w:val="clear" w:color="auto" w:fill="auto"/>
            <w:noWrap/>
            <w:vAlign w:val="bottom"/>
            <w:hideMark/>
          </w:tcPr>
          <w:p w14:paraId="47AF205B" w14:textId="77777777" w:rsidR="00451D5A" w:rsidRPr="00451D5A" w:rsidRDefault="00451D5A" w:rsidP="00451D5A">
            <w:pPr>
              <w:rPr>
                <w:rFonts w:ascii="Calibri" w:hAnsi="Calibri" w:cs="Calibri"/>
                <w:color w:val="000000"/>
                <w:sz w:val="22"/>
                <w:szCs w:val="22"/>
                <w:lang w:eastAsia="en-US"/>
              </w:rPr>
            </w:pPr>
            <w:r w:rsidRPr="00451D5A">
              <w:rPr>
                <w:rFonts w:ascii="Calibri" w:hAnsi="Calibri" w:cs="Calibri"/>
                <w:color w:val="000000"/>
                <w:sz w:val="22"/>
                <w:szCs w:val="22"/>
                <w:lang w:eastAsia="en-US"/>
              </w:rPr>
              <w:t>MODULE_NAME</w:t>
            </w:r>
          </w:p>
        </w:tc>
        <w:tc>
          <w:tcPr>
            <w:tcW w:w="1201" w:type="dxa"/>
            <w:tcBorders>
              <w:top w:val="nil"/>
              <w:left w:val="nil"/>
              <w:bottom w:val="single" w:sz="4" w:space="0" w:color="auto"/>
              <w:right w:val="single" w:sz="4" w:space="0" w:color="auto"/>
            </w:tcBorders>
            <w:shd w:val="clear" w:color="auto" w:fill="auto"/>
            <w:noWrap/>
            <w:vAlign w:val="bottom"/>
            <w:hideMark/>
          </w:tcPr>
          <w:p w14:paraId="2479146F" w14:textId="77777777" w:rsidR="00451D5A" w:rsidRPr="00451D5A" w:rsidRDefault="00451D5A" w:rsidP="00451D5A">
            <w:pPr>
              <w:rPr>
                <w:rFonts w:ascii="Calibri" w:hAnsi="Calibri" w:cs="Calibri"/>
                <w:color w:val="000000"/>
                <w:sz w:val="22"/>
                <w:szCs w:val="22"/>
                <w:lang w:eastAsia="en-US"/>
              </w:rPr>
            </w:pPr>
            <w:r w:rsidRPr="00451D5A">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5411A3D7" w14:textId="77777777" w:rsidR="00451D5A" w:rsidRPr="00451D5A" w:rsidRDefault="00451D5A" w:rsidP="00451D5A">
            <w:pPr>
              <w:jc w:val="right"/>
              <w:rPr>
                <w:rFonts w:ascii="Calibri" w:hAnsi="Calibri" w:cs="Calibri"/>
                <w:color w:val="000000"/>
                <w:sz w:val="22"/>
                <w:szCs w:val="22"/>
                <w:lang w:eastAsia="en-US"/>
              </w:rPr>
            </w:pPr>
            <w:r w:rsidRPr="00451D5A">
              <w:rPr>
                <w:rFonts w:ascii="Calibri" w:hAnsi="Calibri" w:cs="Calibri"/>
                <w:color w:val="000000"/>
                <w:sz w:val="22"/>
                <w:szCs w:val="22"/>
                <w:lang w:eastAsia="en-US"/>
              </w:rPr>
              <w:t>30</w:t>
            </w:r>
          </w:p>
        </w:tc>
        <w:tc>
          <w:tcPr>
            <w:tcW w:w="4539" w:type="dxa"/>
            <w:tcBorders>
              <w:top w:val="nil"/>
              <w:left w:val="nil"/>
              <w:bottom w:val="single" w:sz="4" w:space="0" w:color="auto"/>
              <w:right w:val="single" w:sz="4" w:space="0" w:color="auto"/>
            </w:tcBorders>
            <w:shd w:val="clear" w:color="auto" w:fill="auto"/>
            <w:vAlign w:val="bottom"/>
            <w:hideMark/>
          </w:tcPr>
          <w:p w14:paraId="43C74DD1" w14:textId="77777777" w:rsidR="00451D5A" w:rsidRPr="00451D5A" w:rsidRDefault="00451D5A" w:rsidP="00451D5A">
            <w:pPr>
              <w:rPr>
                <w:rFonts w:ascii="Calibri" w:hAnsi="Calibri" w:cs="Calibri"/>
                <w:color w:val="000000"/>
                <w:sz w:val="22"/>
                <w:szCs w:val="22"/>
                <w:lang w:eastAsia="en-US"/>
              </w:rPr>
            </w:pPr>
            <w:r w:rsidRPr="00451D5A">
              <w:rPr>
                <w:rFonts w:ascii="Calibri" w:hAnsi="Calibri" w:cs="Calibri"/>
                <w:color w:val="000000"/>
                <w:sz w:val="22"/>
                <w:szCs w:val="22"/>
                <w:lang w:eastAsia="en-US"/>
              </w:rPr>
              <w:t>Used for Fusion Outbound interfaces only, HIS specific field to bifurcate the file as per various Fusion Outbound interfaces</w:t>
            </w:r>
          </w:p>
        </w:tc>
      </w:tr>
      <w:tr w:rsidR="00451D5A" w:rsidRPr="00451D5A" w14:paraId="32C6BF43" w14:textId="77777777" w:rsidTr="00451D5A">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54965FC6" w14:textId="77777777" w:rsidR="00451D5A" w:rsidRPr="00451D5A" w:rsidRDefault="00451D5A" w:rsidP="00451D5A">
            <w:pPr>
              <w:jc w:val="center"/>
              <w:rPr>
                <w:rFonts w:ascii="Calibri" w:hAnsi="Calibri" w:cs="Calibri"/>
                <w:color w:val="000000"/>
                <w:sz w:val="22"/>
                <w:szCs w:val="22"/>
                <w:lang w:eastAsia="en-US"/>
              </w:rPr>
            </w:pPr>
            <w:r w:rsidRPr="00451D5A">
              <w:rPr>
                <w:rFonts w:ascii="Calibri" w:hAnsi="Calibri" w:cs="Calibri"/>
                <w:color w:val="000000"/>
                <w:sz w:val="22"/>
                <w:szCs w:val="22"/>
                <w:lang w:eastAsia="en-US"/>
              </w:rPr>
              <w:t>5</w:t>
            </w:r>
          </w:p>
        </w:tc>
        <w:tc>
          <w:tcPr>
            <w:tcW w:w="2617" w:type="dxa"/>
            <w:tcBorders>
              <w:top w:val="nil"/>
              <w:left w:val="nil"/>
              <w:bottom w:val="single" w:sz="4" w:space="0" w:color="auto"/>
              <w:right w:val="single" w:sz="4" w:space="0" w:color="auto"/>
            </w:tcBorders>
            <w:shd w:val="clear" w:color="auto" w:fill="auto"/>
            <w:noWrap/>
            <w:vAlign w:val="bottom"/>
            <w:hideMark/>
          </w:tcPr>
          <w:p w14:paraId="27E51582" w14:textId="77777777" w:rsidR="00451D5A" w:rsidRPr="00451D5A" w:rsidRDefault="00451D5A" w:rsidP="00451D5A">
            <w:pPr>
              <w:rPr>
                <w:rFonts w:ascii="Calibri" w:hAnsi="Calibri" w:cs="Calibri"/>
                <w:color w:val="000000"/>
                <w:sz w:val="22"/>
                <w:szCs w:val="22"/>
                <w:lang w:eastAsia="en-US"/>
              </w:rPr>
            </w:pPr>
            <w:r w:rsidRPr="00451D5A">
              <w:rPr>
                <w:rFonts w:ascii="Calibri" w:hAnsi="Calibri" w:cs="Calibri"/>
                <w:color w:val="000000"/>
                <w:sz w:val="22"/>
                <w:szCs w:val="22"/>
                <w:lang w:eastAsia="en-US"/>
              </w:rPr>
              <w:t>SRC_CHECKSUM</w:t>
            </w:r>
          </w:p>
        </w:tc>
        <w:tc>
          <w:tcPr>
            <w:tcW w:w="1201" w:type="dxa"/>
            <w:tcBorders>
              <w:top w:val="nil"/>
              <w:left w:val="nil"/>
              <w:bottom w:val="single" w:sz="4" w:space="0" w:color="auto"/>
              <w:right w:val="single" w:sz="4" w:space="0" w:color="auto"/>
            </w:tcBorders>
            <w:shd w:val="clear" w:color="auto" w:fill="auto"/>
            <w:noWrap/>
            <w:vAlign w:val="bottom"/>
            <w:hideMark/>
          </w:tcPr>
          <w:p w14:paraId="1A76E941" w14:textId="77777777" w:rsidR="00451D5A" w:rsidRPr="00451D5A" w:rsidRDefault="00451D5A" w:rsidP="00451D5A">
            <w:pPr>
              <w:rPr>
                <w:rFonts w:ascii="Calibri" w:hAnsi="Calibri" w:cs="Calibri"/>
                <w:color w:val="000000"/>
                <w:sz w:val="22"/>
                <w:szCs w:val="22"/>
                <w:lang w:eastAsia="en-US"/>
              </w:rPr>
            </w:pPr>
            <w:r w:rsidRPr="00451D5A">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5EDF31F6" w14:textId="77777777" w:rsidR="00451D5A" w:rsidRPr="00451D5A" w:rsidRDefault="00451D5A" w:rsidP="00451D5A">
            <w:pPr>
              <w:jc w:val="right"/>
              <w:rPr>
                <w:rFonts w:ascii="Calibri" w:hAnsi="Calibri" w:cs="Calibri"/>
                <w:color w:val="000000"/>
                <w:sz w:val="22"/>
                <w:szCs w:val="22"/>
                <w:lang w:eastAsia="en-US"/>
              </w:rPr>
            </w:pPr>
            <w:r w:rsidRPr="00451D5A">
              <w:rPr>
                <w:rFonts w:ascii="Calibri" w:hAnsi="Calibri" w:cs="Calibri"/>
                <w:color w:val="000000"/>
                <w:sz w:val="22"/>
                <w:szCs w:val="22"/>
                <w:lang w:eastAsia="en-US"/>
              </w:rPr>
              <w:t>240</w:t>
            </w:r>
          </w:p>
        </w:tc>
        <w:tc>
          <w:tcPr>
            <w:tcW w:w="4539" w:type="dxa"/>
            <w:tcBorders>
              <w:top w:val="nil"/>
              <w:left w:val="nil"/>
              <w:bottom w:val="single" w:sz="4" w:space="0" w:color="auto"/>
              <w:right w:val="single" w:sz="4" w:space="0" w:color="auto"/>
            </w:tcBorders>
            <w:shd w:val="clear" w:color="auto" w:fill="auto"/>
            <w:vAlign w:val="bottom"/>
            <w:hideMark/>
          </w:tcPr>
          <w:p w14:paraId="338C91EB" w14:textId="77777777" w:rsidR="00451D5A" w:rsidRPr="00451D5A" w:rsidRDefault="00451D5A" w:rsidP="00451D5A">
            <w:pPr>
              <w:rPr>
                <w:rFonts w:ascii="Calibri" w:hAnsi="Calibri" w:cs="Calibri"/>
                <w:color w:val="000000"/>
                <w:sz w:val="22"/>
                <w:szCs w:val="22"/>
                <w:lang w:eastAsia="en-US"/>
              </w:rPr>
            </w:pPr>
            <w:r w:rsidRPr="00451D5A">
              <w:rPr>
                <w:rFonts w:ascii="Calibri" w:hAnsi="Calibri" w:cs="Calibri"/>
                <w:color w:val="000000"/>
                <w:sz w:val="22"/>
                <w:szCs w:val="22"/>
                <w:lang w:eastAsia="en-US"/>
              </w:rPr>
              <w:t>Checksum (MD5) calculated of the final file at the source end</w:t>
            </w:r>
          </w:p>
        </w:tc>
      </w:tr>
      <w:tr w:rsidR="00451D5A" w:rsidRPr="00451D5A" w14:paraId="0D84D177" w14:textId="77777777" w:rsidTr="00451D5A">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0DA42D7B" w14:textId="77777777" w:rsidR="00451D5A" w:rsidRPr="00451D5A" w:rsidRDefault="00451D5A" w:rsidP="00451D5A">
            <w:pPr>
              <w:jc w:val="center"/>
              <w:rPr>
                <w:rFonts w:ascii="Calibri" w:hAnsi="Calibri" w:cs="Calibri"/>
                <w:color w:val="000000"/>
                <w:sz w:val="22"/>
                <w:szCs w:val="22"/>
                <w:lang w:eastAsia="en-US"/>
              </w:rPr>
            </w:pPr>
            <w:r w:rsidRPr="00451D5A">
              <w:rPr>
                <w:rFonts w:ascii="Calibri" w:hAnsi="Calibri" w:cs="Calibri"/>
                <w:color w:val="000000"/>
                <w:sz w:val="22"/>
                <w:szCs w:val="22"/>
                <w:lang w:eastAsia="en-US"/>
              </w:rPr>
              <w:t>6</w:t>
            </w:r>
          </w:p>
        </w:tc>
        <w:tc>
          <w:tcPr>
            <w:tcW w:w="2617" w:type="dxa"/>
            <w:tcBorders>
              <w:top w:val="nil"/>
              <w:left w:val="nil"/>
              <w:bottom w:val="single" w:sz="4" w:space="0" w:color="auto"/>
              <w:right w:val="single" w:sz="4" w:space="0" w:color="auto"/>
            </w:tcBorders>
            <w:shd w:val="clear" w:color="auto" w:fill="auto"/>
            <w:noWrap/>
            <w:vAlign w:val="bottom"/>
            <w:hideMark/>
          </w:tcPr>
          <w:p w14:paraId="6E718DBD" w14:textId="77777777" w:rsidR="00451D5A" w:rsidRPr="00451D5A" w:rsidRDefault="00451D5A" w:rsidP="00451D5A">
            <w:pPr>
              <w:rPr>
                <w:rFonts w:ascii="Calibri" w:hAnsi="Calibri" w:cs="Calibri"/>
                <w:color w:val="000000"/>
                <w:sz w:val="22"/>
                <w:szCs w:val="22"/>
                <w:lang w:eastAsia="en-US"/>
              </w:rPr>
            </w:pPr>
            <w:r w:rsidRPr="00451D5A">
              <w:rPr>
                <w:rFonts w:ascii="Calibri" w:hAnsi="Calibri" w:cs="Calibri"/>
                <w:color w:val="000000"/>
                <w:sz w:val="22"/>
                <w:szCs w:val="22"/>
                <w:lang w:eastAsia="en-US"/>
              </w:rPr>
              <w:t>FILE_STATUS</w:t>
            </w:r>
          </w:p>
        </w:tc>
        <w:tc>
          <w:tcPr>
            <w:tcW w:w="1201" w:type="dxa"/>
            <w:tcBorders>
              <w:top w:val="nil"/>
              <w:left w:val="nil"/>
              <w:bottom w:val="single" w:sz="4" w:space="0" w:color="auto"/>
              <w:right w:val="single" w:sz="4" w:space="0" w:color="auto"/>
            </w:tcBorders>
            <w:shd w:val="clear" w:color="auto" w:fill="auto"/>
            <w:noWrap/>
            <w:vAlign w:val="bottom"/>
            <w:hideMark/>
          </w:tcPr>
          <w:p w14:paraId="1557857F" w14:textId="77777777" w:rsidR="00451D5A" w:rsidRPr="00451D5A" w:rsidRDefault="00451D5A" w:rsidP="00451D5A">
            <w:pPr>
              <w:rPr>
                <w:rFonts w:ascii="Calibri" w:hAnsi="Calibri" w:cs="Calibri"/>
                <w:color w:val="000000"/>
                <w:sz w:val="22"/>
                <w:szCs w:val="22"/>
                <w:lang w:eastAsia="en-US"/>
              </w:rPr>
            </w:pPr>
            <w:r w:rsidRPr="00451D5A">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59A91A19" w14:textId="77777777" w:rsidR="00451D5A" w:rsidRPr="00451D5A" w:rsidRDefault="00451D5A" w:rsidP="00451D5A">
            <w:pPr>
              <w:jc w:val="right"/>
              <w:rPr>
                <w:rFonts w:ascii="Calibri" w:hAnsi="Calibri" w:cs="Calibri"/>
                <w:color w:val="000000"/>
                <w:sz w:val="22"/>
                <w:szCs w:val="22"/>
                <w:lang w:eastAsia="en-US"/>
              </w:rPr>
            </w:pPr>
            <w:r w:rsidRPr="00451D5A">
              <w:rPr>
                <w:rFonts w:ascii="Calibri" w:hAnsi="Calibri" w:cs="Calibri"/>
                <w:color w:val="000000"/>
                <w:sz w:val="22"/>
                <w:szCs w:val="22"/>
                <w:lang w:eastAsia="en-US"/>
              </w:rPr>
              <w:t>30</w:t>
            </w:r>
          </w:p>
        </w:tc>
        <w:tc>
          <w:tcPr>
            <w:tcW w:w="4539" w:type="dxa"/>
            <w:tcBorders>
              <w:top w:val="nil"/>
              <w:left w:val="nil"/>
              <w:bottom w:val="single" w:sz="4" w:space="0" w:color="auto"/>
              <w:right w:val="single" w:sz="4" w:space="0" w:color="auto"/>
            </w:tcBorders>
            <w:shd w:val="clear" w:color="auto" w:fill="auto"/>
            <w:vAlign w:val="bottom"/>
            <w:hideMark/>
          </w:tcPr>
          <w:p w14:paraId="475B1D6E" w14:textId="77777777" w:rsidR="00451D5A" w:rsidRPr="00451D5A" w:rsidRDefault="00451D5A" w:rsidP="00451D5A">
            <w:pPr>
              <w:rPr>
                <w:rFonts w:ascii="Calibri" w:hAnsi="Calibri" w:cs="Calibri"/>
                <w:color w:val="000000"/>
                <w:sz w:val="22"/>
                <w:szCs w:val="22"/>
                <w:lang w:eastAsia="en-US"/>
              </w:rPr>
            </w:pPr>
            <w:r w:rsidRPr="00451D5A">
              <w:rPr>
                <w:rFonts w:ascii="Calibri" w:hAnsi="Calibri" w:cs="Calibri"/>
                <w:color w:val="000000"/>
                <w:sz w:val="22"/>
                <w:szCs w:val="22"/>
                <w:lang w:eastAsia="en-US"/>
              </w:rPr>
              <w:t> </w:t>
            </w:r>
          </w:p>
        </w:tc>
      </w:tr>
      <w:tr w:rsidR="00451D5A" w:rsidRPr="00451D5A" w14:paraId="7AE6BEC5" w14:textId="77777777" w:rsidTr="00451D5A">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3B64872A" w14:textId="77777777" w:rsidR="00451D5A" w:rsidRPr="00451D5A" w:rsidRDefault="00451D5A" w:rsidP="00451D5A">
            <w:pPr>
              <w:jc w:val="center"/>
              <w:rPr>
                <w:rFonts w:ascii="Calibri" w:hAnsi="Calibri" w:cs="Calibri"/>
                <w:color w:val="000000"/>
                <w:sz w:val="22"/>
                <w:szCs w:val="22"/>
                <w:lang w:eastAsia="en-US"/>
              </w:rPr>
            </w:pPr>
            <w:r w:rsidRPr="00451D5A">
              <w:rPr>
                <w:rFonts w:ascii="Calibri" w:hAnsi="Calibri" w:cs="Calibri"/>
                <w:color w:val="000000"/>
                <w:sz w:val="22"/>
                <w:szCs w:val="22"/>
                <w:lang w:eastAsia="en-US"/>
              </w:rPr>
              <w:t>7</w:t>
            </w:r>
          </w:p>
        </w:tc>
        <w:tc>
          <w:tcPr>
            <w:tcW w:w="2617" w:type="dxa"/>
            <w:tcBorders>
              <w:top w:val="nil"/>
              <w:left w:val="nil"/>
              <w:bottom w:val="single" w:sz="4" w:space="0" w:color="auto"/>
              <w:right w:val="single" w:sz="4" w:space="0" w:color="auto"/>
            </w:tcBorders>
            <w:shd w:val="clear" w:color="auto" w:fill="auto"/>
            <w:noWrap/>
            <w:vAlign w:val="bottom"/>
            <w:hideMark/>
          </w:tcPr>
          <w:p w14:paraId="1AA2344C" w14:textId="77777777" w:rsidR="00451D5A" w:rsidRPr="00451D5A" w:rsidRDefault="00451D5A" w:rsidP="00451D5A">
            <w:pPr>
              <w:rPr>
                <w:rFonts w:ascii="Calibri" w:hAnsi="Calibri" w:cs="Calibri"/>
                <w:color w:val="000000"/>
                <w:sz w:val="22"/>
                <w:szCs w:val="22"/>
                <w:lang w:eastAsia="en-US"/>
              </w:rPr>
            </w:pPr>
            <w:r w:rsidRPr="00451D5A">
              <w:rPr>
                <w:rFonts w:ascii="Calibri" w:hAnsi="Calibri" w:cs="Calibri"/>
                <w:color w:val="000000"/>
                <w:sz w:val="22"/>
                <w:szCs w:val="22"/>
                <w:lang w:eastAsia="en-US"/>
              </w:rPr>
              <w:t>ERROR_MSG</w:t>
            </w:r>
          </w:p>
        </w:tc>
        <w:tc>
          <w:tcPr>
            <w:tcW w:w="1201" w:type="dxa"/>
            <w:tcBorders>
              <w:top w:val="nil"/>
              <w:left w:val="nil"/>
              <w:bottom w:val="single" w:sz="4" w:space="0" w:color="auto"/>
              <w:right w:val="single" w:sz="4" w:space="0" w:color="auto"/>
            </w:tcBorders>
            <w:shd w:val="clear" w:color="auto" w:fill="auto"/>
            <w:noWrap/>
            <w:vAlign w:val="bottom"/>
            <w:hideMark/>
          </w:tcPr>
          <w:p w14:paraId="5BBCF983" w14:textId="77777777" w:rsidR="00451D5A" w:rsidRPr="00451D5A" w:rsidRDefault="00451D5A" w:rsidP="00451D5A">
            <w:pPr>
              <w:rPr>
                <w:rFonts w:ascii="Calibri" w:hAnsi="Calibri" w:cs="Calibri"/>
                <w:color w:val="000000"/>
                <w:sz w:val="22"/>
                <w:szCs w:val="22"/>
                <w:lang w:eastAsia="en-US"/>
              </w:rPr>
            </w:pPr>
            <w:r w:rsidRPr="00451D5A">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7BBCEF60" w14:textId="77777777" w:rsidR="00451D5A" w:rsidRPr="00451D5A" w:rsidRDefault="00451D5A" w:rsidP="00451D5A">
            <w:pPr>
              <w:jc w:val="right"/>
              <w:rPr>
                <w:rFonts w:ascii="Calibri" w:hAnsi="Calibri" w:cs="Calibri"/>
                <w:color w:val="000000"/>
                <w:sz w:val="22"/>
                <w:szCs w:val="22"/>
                <w:lang w:eastAsia="en-US"/>
              </w:rPr>
            </w:pPr>
            <w:r w:rsidRPr="00451D5A">
              <w:rPr>
                <w:rFonts w:ascii="Calibri" w:hAnsi="Calibri" w:cs="Calibri"/>
                <w:color w:val="000000"/>
                <w:sz w:val="22"/>
                <w:szCs w:val="22"/>
                <w:lang w:eastAsia="en-US"/>
              </w:rPr>
              <w:t>4000</w:t>
            </w:r>
          </w:p>
        </w:tc>
        <w:tc>
          <w:tcPr>
            <w:tcW w:w="4539" w:type="dxa"/>
            <w:tcBorders>
              <w:top w:val="nil"/>
              <w:left w:val="nil"/>
              <w:bottom w:val="single" w:sz="4" w:space="0" w:color="auto"/>
              <w:right w:val="single" w:sz="4" w:space="0" w:color="auto"/>
            </w:tcBorders>
            <w:shd w:val="clear" w:color="auto" w:fill="auto"/>
            <w:vAlign w:val="bottom"/>
            <w:hideMark/>
          </w:tcPr>
          <w:p w14:paraId="1A383F72" w14:textId="77777777" w:rsidR="00451D5A" w:rsidRPr="00451D5A" w:rsidRDefault="00451D5A" w:rsidP="00451D5A">
            <w:pPr>
              <w:rPr>
                <w:rFonts w:ascii="Calibri" w:hAnsi="Calibri" w:cs="Calibri"/>
                <w:color w:val="000000"/>
                <w:sz w:val="22"/>
                <w:szCs w:val="22"/>
                <w:lang w:eastAsia="en-US"/>
              </w:rPr>
            </w:pPr>
            <w:r w:rsidRPr="00451D5A">
              <w:rPr>
                <w:rFonts w:ascii="Calibri" w:hAnsi="Calibri" w:cs="Calibri"/>
                <w:color w:val="000000"/>
                <w:sz w:val="22"/>
                <w:szCs w:val="22"/>
                <w:lang w:eastAsia="en-US"/>
              </w:rPr>
              <w:t> </w:t>
            </w:r>
          </w:p>
        </w:tc>
      </w:tr>
      <w:tr w:rsidR="00451D5A" w:rsidRPr="00451D5A" w14:paraId="333B3085" w14:textId="77777777" w:rsidTr="00451D5A">
        <w:trPr>
          <w:trHeight w:val="9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01317AEA" w14:textId="77777777" w:rsidR="00451D5A" w:rsidRPr="00451D5A" w:rsidRDefault="00451D5A" w:rsidP="00451D5A">
            <w:pPr>
              <w:jc w:val="center"/>
              <w:rPr>
                <w:rFonts w:ascii="Calibri" w:hAnsi="Calibri" w:cs="Calibri"/>
                <w:color w:val="000000"/>
                <w:sz w:val="22"/>
                <w:szCs w:val="22"/>
                <w:lang w:eastAsia="en-US"/>
              </w:rPr>
            </w:pPr>
            <w:r w:rsidRPr="00451D5A">
              <w:rPr>
                <w:rFonts w:ascii="Calibri" w:hAnsi="Calibri" w:cs="Calibri"/>
                <w:color w:val="000000"/>
                <w:sz w:val="22"/>
                <w:szCs w:val="22"/>
                <w:lang w:eastAsia="en-US"/>
              </w:rPr>
              <w:t>8</w:t>
            </w:r>
          </w:p>
        </w:tc>
        <w:tc>
          <w:tcPr>
            <w:tcW w:w="2617" w:type="dxa"/>
            <w:tcBorders>
              <w:top w:val="nil"/>
              <w:left w:val="nil"/>
              <w:bottom w:val="single" w:sz="4" w:space="0" w:color="auto"/>
              <w:right w:val="single" w:sz="4" w:space="0" w:color="auto"/>
            </w:tcBorders>
            <w:shd w:val="clear" w:color="auto" w:fill="auto"/>
            <w:noWrap/>
            <w:vAlign w:val="bottom"/>
            <w:hideMark/>
          </w:tcPr>
          <w:p w14:paraId="6245137C" w14:textId="77777777" w:rsidR="00451D5A" w:rsidRPr="00451D5A" w:rsidRDefault="00451D5A" w:rsidP="00451D5A">
            <w:pPr>
              <w:rPr>
                <w:rFonts w:ascii="Calibri" w:hAnsi="Calibri" w:cs="Calibri"/>
                <w:color w:val="000000"/>
                <w:sz w:val="22"/>
                <w:szCs w:val="22"/>
                <w:lang w:eastAsia="en-US"/>
              </w:rPr>
            </w:pPr>
            <w:r w:rsidRPr="00451D5A">
              <w:rPr>
                <w:rFonts w:ascii="Calibri" w:hAnsi="Calibri" w:cs="Calibri"/>
                <w:color w:val="000000"/>
                <w:sz w:val="22"/>
                <w:szCs w:val="22"/>
                <w:lang w:eastAsia="en-US"/>
              </w:rPr>
              <w:t>ADDITIONAL_INFO</w:t>
            </w:r>
          </w:p>
        </w:tc>
        <w:tc>
          <w:tcPr>
            <w:tcW w:w="1201" w:type="dxa"/>
            <w:tcBorders>
              <w:top w:val="nil"/>
              <w:left w:val="nil"/>
              <w:bottom w:val="single" w:sz="4" w:space="0" w:color="auto"/>
              <w:right w:val="single" w:sz="4" w:space="0" w:color="auto"/>
            </w:tcBorders>
            <w:shd w:val="clear" w:color="auto" w:fill="auto"/>
            <w:noWrap/>
            <w:vAlign w:val="bottom"/>
            <w:hideMark/>
          </w:tcPr>
          <w:p w14:paraId="0F0969E5" w14:textId="77777777" w:rsidR="00451D5A" w:rsidRPr="00451D5A" w:rsidRDefault="00451D5A" w:rsidP="00451D5A">
            <w:pPr>
              <w:rPr>
                <w:rFonts w:ascii="Calibri" w:hAnsi="Calibri" w:cs="Calibri"/>
                <w:color w:val="000000"/>
                <w:sz w:val="22"/>
                <w:szCs w:val="22"/>
                <w:lang w:eastAsia="en-US"/>
              </w:rPr>
            </w:pPr>
            <w:r w:rsidRPr="00451D5A">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77304011" w14:textId="77777777" w:rsidR="00451D5A" w:rsidRPr="00451D5A" w:rsidRDefault="00451D5A" w:rsidP="00451D5A">
            <w:pPr>
              <w:jc w:val="right"/>
              <w:rPr>
                <w:rFonts w:ascii="Calibri" w:hAnsi="Calibri" w:cs="Calibri"/>
                <w:color w:val="000000"/>
                <w:sz w:val="22"/>
                <w:szCs w:val="22"/>
                <w:lang w:eastAsia="en-US"/>
              </w:rPr>
            </w:pPr>
            <w:r w:rsidRPr="00451D5A">
              <w:rPr>
                <w:rFonts w:ascii="Calibri" w:hAnsi="Calibri" w:cs="Calibri"/>
                <w:color w:val="000000"/>
                <w:sz w:val="22"/>
                <w:szCs w:val="22"/>
                <w:lang w:eastAsia="en-US"/>
              </w:rPr>
              <w:t>4000</w:t>
            </w:r>
          </w:p>
        </w:tc>
        <w:tc>
          <w:tcPr>
            <w:tcW w:w="4539" w:type="dxa"/>
            <w:tcBorders>
              <w:top w:val="nil"/>
              <w:left w:val="nil"/>
              <w:bottom w:val="single" w:sz="4" w:space="0" w:color="auto"/>
              <w:right w:val="single" w:sz="4" w:space="0" w:color="auto"/>
            </w:tcBorders>
            <w:shd w:val="clear" w:color="auto" w:fill="auto"/>
            <w:vAlign w:val="bottom"/>
            <w:hideMark/>
          </w:tcPr>
          <w:p w14:paraId="1116D021" w14:textId="77777777" w:rsidR="00451D5A" w:rsidRPr="00451D5A" w:rsidRDefault="00451D5A" w:rsidP="00451D5A">
            <w:pPr>
              <w:rPr>
                <w:rFonts w:ascii="Calibri" w:hAnsi="Calibri" w:cs="Calibri"/>
                <w:color w:val="000000"/>
                <w:sz w:val="22"/>
                <w:szCs w:val="22"/>
                <w:lang w:eastAsia="en-US"/>
              </w:rPr>
            </w:pPr>
            <w:r w:rsidRPr="00451D5A">
              <w:rPr>
                <w:rFonts w:ascii="Calibri" w:hAnsi="Calibri" w:cs="Calibri"/>
                <w:color w:val="000000"/>
                <w:sz w:val="22"/>
                <w:szCs w:val="22"/>
                <w:lang w:eastAsia="en-US"/>
              </w:rPr>
              <w:t>Contains HIS REST API response for Fusion Outbound interfaces.</w:t>
            </w:r>
            <w:r w:rsidRPr="00451D5A">
              <w:rPr>
                <w:rFonts w:ascii="Calibri" w:hAnsi="Calibri" w:cs="Calibri"/>
                <w:color w:val="000000"/>
                <w:sz w:val="22"/>
                <w:szCs w:val="22"/>
                <w:lang w:eastAsia="en-US"/>
              </w:rPr>
              <w:br/>
              <w:t>Contains Fusion specific ESS job ids for Fusion Inbound interfaces.</w:t>
            </w:r>
          </w:p>
        </w:tc>
      </w:tr>
      <w:tr w:rsidR="00451D5A" w:rsidRPr="00451D5A" w14:paraId="46BF54D3" w14:textId="77777777" w:rsidTr="00451D5A">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00C13071" w14:textId="77777777" w:rsidR="00451D5A" w:rsidRPr="00451D5A" w:rsidRDefault="00451D5A" w:rsidP="00451D5A">
            <w:pPr>
              <w:jc w:val="center"/>
              <w:rPr>
                <w:rFonts w:ascii="Calibri" w:hAnsi="Calibri" w:cs="Calibri"/>
                <w:color w:val="000000"/>
                <w:sz w:val="22"/>
                <w:szCs w:val="22"/>
                <w:lang w:eastAsia="en-US"/>
              </w:rPr>
            </w:pPr>
            <w:r w:rsidRPr="00451D5A">
              <w:rPr>
                <w:rFonts w:ascii="Calibri" w:hAnsi="Calibri" w:cs="Calibri"/>
                <w:color w:val="000000"/>
                <w:sz w:val="22"/>
                <w:szCs w:val="22"/>
                <w:lang w:eastAsia="en-US"/>
              </w:rPr>
              <w:t>9</w:t>
            </w:r>
          </w:p>
        </w:tc>
        <w:tc>
          <w:tcPr>
            <w:tcW w:w="2617" w:type="dxa"/>
            <w:tcBorders>
              <w:top w:val="nil"/>
              <w:left w:val="nil"/>
              <w:bottom w:val="single" w:sz="4" w:space="0" w:color="auto"/>
              <w:right w:val="single" w:sz="4" w:space="0" w:color="auto"/>
            </w:tcBorders>
            <w:shd w:val="clear" w:color="auto" w:fill="auto"/>
            <w:noWrap/>
            <w:vAlign w:val="bottom"/>
            <w:hideMark/>
          </w:tcPr>
          <w:p w14:paraId="0E6C1587" w14:textId="77777777" w:rsidR="00451D5A" w:rsidRPr="00451D5A" w:rsidRDefault="00451D5A" w:rsidP="00451D5A">
            <w:pPr>
              <w:rPr>
                <w:rFonts w:ascii="Calibri" w:hAnsi="Calibri" w:cs="Calibri"/>
                <w:color w:val="000000"/>
                <w:sz w:val="22"/>
                <w:szCs w:val="22"/>
                <w:lang w:eastAsia="en-US"/>
              </w:rPr>
            </w:pPr>
            <w:r w:rsidRPr="00451D5A">
              <w:rPr>
                <w:rFonts w:ascii="Calibri" w:hAnsi="Calibri" w:cs="Calibri"/>
                <w:color w:val="000000"/>
                <w:sz w:val="22"/>
                <w:szCs w:val="22"/>
                <w:lang w:eastAsia="en-US"/>
              </w:rPr>
              <w:t>OIC_FLOW_ID</w:t>
            </w:r>
          </w:p>
        </w:tc>
        <w:tc>
          <w:tcPr>
            <w:tcW w:w="1201" w:type="dxa"/>
            <w:tcBorders>
              <w:top w:val="nil"/>
              <w:left w:val="nil"/>
              <w:bottom w:val="single" w:sz="4" w:space="0" w:color="auto"/>
              <w:right w:val="single" w:sz="4" w:space="0" w:color="auto"/>
            </w:tcBorders>
            <w:shd w:val="clear" w:color="auto" w:fill="auto"/>
            <w:noWrap/>
            <w:vAlign w:val="bottom"/>
            <w:hideMark/>
          </w:tcPr>
          <w:p w14:paraId="6382918B" w14:textId="77777777" w:rsidR="00451D5A" w:rsidRPr="00451D5A" w:rsidRDefault="00451D5A" w:rsidP="00451D5A">
            <w:pPr>
              <w:rPr>
                <w:rFonts w:ascii="Calibri" w:hAnsi="Calibri" w:cs="Calibri"/>
                <w:color w:val="000000"/>
                <w:sz w:val="22"/>
                <w:szCs w:val="22"/>
                <w:lang w:eastAsia="en-US"/>
              </w:rPr>
            </w:pPr>
            <w:r w:rsidRPr="00451D5A">
              <w:rPr>
                <w:rFonts w:ascii="Calibri" w:hAnsi="Calibri" w:cs="Calibri"/>
                <w:color w:val="000000"/>
                <w:sz w:val="22"/>
                <w:szCs w:val="22"/>
                <w:lang w:eastAsia="en-US"/>
              </w:rPr>
              <w:t>NUMBER</w:t>
            </w:r>
          </w:p>
        </w:tc>
        <w:tc>
          <w:tcPr>
            <w:tcW w:w="837" w:type="dxa"/>
            <w:tcBorders>
              <w:top w:val="nil"/>
              <w:left w:val="nil"/>
              <w:bottom w:val="single" w:sz="4" w:space="0" w:color="auto"/>
              <w:right w:val="single" w:sz="4" w:space="0" w:color="auto"/>
            </w:tcBorders>
            <w:shd w:val="clear" w:color="auto" w:fill="auto"/>
            <w:noWrap/>
            <w:vAlign w:val="bottom"/>
            <w:hideMark/>
          </w:tcPr>
          <w:p w14:paraId="23165B00" w14:textId="77777777" w:rsidR="00451D5A" w:rsidRPr="00451D5A" w:rsidRDefault="00451D5A" w:rsidP="00451D5A">
            <w:pPr>
              <w:jc w:val="right"/>
              <w:rPr>
                <w:rFonts w:ascii="Calibri" w:hAnsi="Calibri" w:cs="Calibri"/>
                <w:color w:val="000000"/>
                <w:sz w:val="22"/>
                <w:szCs w:val="22"/>
                <w:lang w:eastAsia="en-US"/>
              </w:rPr>
            </w:pPr>
            <w:r w:rsidRPr="00451D5A">
              <w:rPr>
                <w:rFonts w:ascii="Calibri" w:hAnsi="Calibri" w:cs="Calibri"/>
                <w:color w:val="000000"/>
                <w:sz w:val="22"/>
                <w:szCs w:val="22"/>
                <w:lang w:eastAsia="en-US"/>
              </w:rPr>
              <w:t>22</w:t>
            </w:r>
          </w:p>
        </w:tc>
        <w:tc>
          <w:tcPr>
            <w:tcW w:w="4539" w:type="dxa"/>
            <w:tcBorders>
              <w:top w:val="nil"/>
              <w:left w:val="nil"/>
              <w:bottom w:val="single" w:sz="4" w:space="0" w:color="auto"/>
              <w:right w:val="single" w:sz="4" w:space="0" w:color="auto"/>
            </w:tcBorders>
            <w:shd w:val="clear" w:color="auto" w:fill="auto"/>
            <w:vAlign w:val="bottom"/>
            <w:hideMark/>
          </w:tcPr>
          <w:p w14:paraId="2BADD489" w14:textId="77777777" w:rsidR="00451D5A" w:rsidRPr="00451D5A" w:rsidRDefault="00451D5A" w:rsidP="00451D5A">
            <w:pPr>
              <w:rPr>
                <w:rFonts w:ascii="Calibri" w:hAnsi="Calibri" w:cs="Calibri"/>
                <w:color w:val="000000"/>
                <w:sz w:val="22"/>
                <w:szCs w:val="22"/>
                <w:lang w:eastAsia="en-US"/>
              </w:rPr>
            </w:pPr>
            <w:r w:rsidRPr="00451D5A">
              <w:rPr>
                <w:rFonts w:ascii="Calibri" w:hAnsi="Calibri" w:cs="Calibri"/>
                <w:color w:val="000000"/>
                <w:sz w:val="22"/>
                <w:szCs w:val="22"/>
                <w:lang w:eastAsia="en-US"/>
              </w:rPr>
              <w:t> </w:t>
            </w:r>
          </w:p>
        </w:tc>
      </w:tr>
      <w:tr w:rsidR="00451D5A" w:rsidRPr="00451D5A" w14:paraId="7EF971C0" w14:textId="77777777" w:rsidTr="00451D5A">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35260050" w14:textId="77777777" w:rsidR="00451D5A" w:rsidRPr="00451D5A" w:rsidRDefault="00451D5A" w:rsidP="00451D5A">
            <w:pPr>
              <w:jc w:val="center"/>
              <w:rPr>
                <w:rFonts w:ascii="Calibri" w:hAnsi="Calibri" w:cs="Calibri"/>
                <w:color w:val="000000"/>
                <w:sz w:val="22"/>
                <w:szCs w:val="22"/>
                <w:lang w:eastAsia="en-US"/>
              </w:rPr>
            </w:pPr>
            <w:r w:rsidRPr="00451D5A">
              <w:rPr>
                <w:rFonts w:ascii="Calibri" w:hAnsi="Calibri" w:cs="Calibri"/>
                <w:color w:val="000000"/>
                <w:sz w:val="22"/>
                <w:szCs w:val="22"/>
                <w:lang w:eastAsia="en-US"/>
              </w:rPr>
              <w:t>10</w:t>
            </w:r>
          </w:p>
        </w:tc>
        <w:tc>
          <w:tcPr>
            <w:tcW w:w="2617" w:type="dxa"/>
            <w:tcBorders>
              <w:top w:val="nil"/>
              <w:left w:val="nil"/>
              <w:bottom w:val="single" w:sz="4" w:space="0" w:color="auto"/>
              <w:right w:val="single" w:sz="4" w:space="0" w:color="auto"/>
            </w:tcBorders>
            <w:shd w:val="clear" w:color="auto" w:fill="auto"/>
            <w:noWrap/>
            <w:vAlign w:val="bottom"/>
            <w:hideMark/>
          </w:tcPr>
          <w:p w14:paraId="0DE6D8DA" w14:textId="77777777" w:rsidR="00451D5A" w:rsidRPr="00451D5A" w:rsidRDefault="00451D5A" w:rsidP="00451D5A">
            <w:pPr>
              <w:rPr>
                <w:rFonts w:ascii="Calibri" w:hAnsi="Calibri" w:cs="Calibri"/>
                <w:color w:val="000000"/>
                <w:sz w:val="22"/>
                <w:szCs w:val="22"/>
                <w:lang w:eastAsia="en-US"/>
              </w:rPr>
            </w:pPr>
            <w:r w:rsidRPr="00451D5A">
              <w:rPr>
                <w:rFonts w:ascii="Calibri" w:hAnsi="Calibri" w:cs="Calibri"/>
                <w:color w:val="000000"/>
                <w:sz w:val="22"/>
                <w:szCs w:val="22"/>
                <w:lang w:eastAsia="en-US"/>
              </w:rPr>
              <w:t>SCHEDULER_JOB_NAME</w:t>
            </w:r>
          </w:p>
        </w:tc>
        <w:tc>
          <w:tcPr>
            <w:tcW w:w="1201" w:type="dxa"/>
            <w:tcBorders>
              <w:top w:val="nil"/>
              <w:left w:val="nil"/>
              <w:bottom w:val="single" w:sz="4" w:space="0" w:color="auto"/>
              <w:right w:val="single" w:sz="4" w:space="0" w:color="auto"/>
            </w:tcBorders>
            <w:shd w:val="clear" w:color="auto" w:fill="auto"/>
            <w:noWrap/>
            <w:vAlign w:val="bottom"/>
            <w:hideMark/>
          </w:tcPr>
          <w:p w14:paraId="6C19EA3A" w14:textId="77777777" w:rsidR="00451D5A" w:rsidRPr="00451D5A" w:rsidRDefault="00451D5A" w:rsidP="00451D5A">
            <w:pPr>
              <w:rPr>
                <w:rFonts w:ascii="Calibri" w:hAnsi="Calibri" w:cs="Calibri"/>
                <w:color w:val="000000"/>
                <w:sz w:val="22"/>
                <w:szCs w:val="22"/>
                <w:lang w:eastAsia="en-US"/>
              </w:rPr>
            </w:pPr>
            <w:r w:rsidRPr="00451D5A">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393B9467" w14:textId="77777777" w:rsidR="00451D5A" w:rsidRPr="00451D5A" w:rsidRDefault="00451D5A" w:rsidP="00451D5A">
            <w:pPr>
              <w:jc w:val="right"/>
              <w:rPr>
                <w:rFonts w:ascii="Calibri" w:hAnsi="Calibri" w:cs="Calibri"/>
                <w:color w:val="000000"/>
                <w:sz w:val="22"/>
                <w:szCs w:val="22"/>
                <w:lang w:eastAsia="en-US"/>
              </w:rPr>
            </w:pPr>
            <w:r w:rsidRPr="00451D5A">
              <w:rPr>
                <w:rFonts w:ascii="Calibri" w:hAnsi="Calibri" w:cs="Calibri"/>
                <w:color w:val="000000"/>
                <w:sz w:val="22"/>
                <w:szCs w:val="22"/>
                <w:lang w:eastAsia="en-US"/>
              </w:rPr>
              <w:t>100</w:t>
            </w:r>
          </w:p>
        </w:tc>
        <w:tc>
          <w:tcPr>
            <w:tcW w:w="4539" w:type="dxa"/>
            <w:tcBorders>
              <w:top w:val="nil"/>
              <w:left w:val="nil"/>
              <w:bottom w:val="single" w:sz="4" w:space="0" w:color="auto"/>
              <w:right w:val="single" w:sz="4" w:space="0" w:color="auto"/>
            </w:tcBorders>
            <w:shd w:val="clear" w:color="auto" w:fill="auto"/>
            <w:vAlign w:val="bottom"/>
            <w:hideMark/>
          </w:tcPr>
          <w:p w14:paraId="3DB90B76" w14:textId="77777777" w:rsidR="00451D5A" w:rsidRPr="00451D5A" w:rsidRDefault="00451D5A" w:rsidP="00451D5A">
            <w:pPr>
              <w:rPr>
                <w:rFonts w:ascii="Calibri" w:hAnsi="Calibri" w:cs="Calibri"/>
                <w:color w:val="000000"/>
                <w:sz w:val="22"/>
                <w:szCs w:val="22"/>
                <w:lang w:eastAsia="en-US"/>
              </w:rPr>
            </w:pPr>
            <w:r w:rsidRPr="00451D5A">
              <w:rPr>
                <w:rFonts w:ascii="Calibri" w:hAnsi="Calibri" w:cs="Calibri"/>
                <w:color w:val="000000"/>
                <w:sz w:val="22"/>
                <w:szCs w:val="22"/>
                <w:lang w:eastAsia="en-US"/>
              </w:rPr>
              <w:t> </w:t>
            </w:r>
          </w:p>
        </w:tc>
      </w:tr>
      <w:tr w:rsidR="00451D5A" w:rsidRPr="00451D5A" w14:paraId="355E4309" w14:textId="77777777" w:rsidTr="00451D5A">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428DC252" w14:textId="77777777" w:rsidR="00451D5A" w:rsidRPr="00451D5A" w:rsidRDefault="00451D5A" w:rsidP="00451D5A">
            <w:pPr>
              <w:jc w:val="center"/>
              <w:rPr>
                <w:rFonts w:ascii="Calibri" w:hAnsi="Calibri" w:cs="Calibri"/>
                <w:color w:val="000000"/>
                <w:sz w:val="22"/>
                <w:szCs w:val="22"/>
                <w:lang w:eastAsia="en-US"/>
              </w:rPr>
            </w:pPr>
            <w:r w:rsidRPr="00451D5A">
              <w:rPr>
                <w:rFonts w:ascii="Calibri" w:hAnsi="Calibri" w:cs="Calibri"/>
                <w:color w:val="000000"/>
                <w:sz w:val="22"/>
                <w:szCs w:val="22"/>
                <w:lang w:eastAsia="en-US"/>
              </w:rPr>
              <w:t>11</w:t>
            </w:r>
          </w:p>
        </w:tc>
        <w:tc>
          <w:tcPr>
            <w:tcW w:w="2617" w:type="dxa"/>
            <w:tcBorders>
              <w:top w:val="nil"/>
              <w:left w:val="nil"/>
              <w:bottom w:val="single" w:sz="4" w:space="0" w:color="auto"/>
              <w:right w:val="single" w:sz="4" w:space="0" w:color="auto"/>
            </w:tcBorders>
            <w:shd w:val="clear" w:color="auto" w:fill="auto"/>
            <w:noWrap/>
            <w:vAlign w:val="bottom"/>
            <w:hideMark/>
          </w:tcPr>
          <w:p w14:paraId="53648919" w14:textId="77777777" w:rsidR="00451D5A" w:rsidRPr="00451D5A" w:rsidRDefault="00451D5A" w:rsidP="00451D5A">
            <w:pPr>
              <w:rPr>
                <w:rFonts w:ascii="Calibri" w:hAnsi="Calibri" w:cs="Calibri"/>
                <w:color w:val="000000"/>
                <w:sz w:val="22"/>
                <w:szCs w:val="22"/>
                <w:lang w:eastAsia="en-US"/>
              </w:rPr>
            </w:pPr>
            <w:r w:rsidRPr="00451D5A">
              <w:rPr>
                <w:rFonts w:ascii="Calibri" w:hAnsi="Calibri" w:cs="Calibri"/>
                <w:color w:val="000000"/>
                <w:sz w:val="22"/>
                <w:szCs w:val="22"/>
                <w:lang w:eastAsia="en-US"/>
              </w:rPr>
              <w:t>PROCESSING_START_DATE</w:t>
            </w:r>
          </w:p>
        </w:tc>
        <w:tc>
          <w:tcPr>
            <w:tcW w:w="1201" w:type="dxa"/>
            <w:tcBorders>
              <w:top w:val="nil"/>
              <w:left w:val="nil"/>
              <w:bottom w:val="single" w:sz="4" w:space="0" w:color="auto"/>
              <w:right w:val="single" w:sz="4" w:space="0" w:color="auto"/>
            </w:tcBorders>
            <w:shd w:val="clear" w:color="auto" w:fill="auto"/>
            <w:noWrap/>
            <w:vAlign w:val="bottom"/>
            <w:hideMark/>
          </w:tcPr>
          <w:p w14:paraId="52EC5E98" w14:textId="77777777" w:rsidR="00451D5A" w:rsidRPr="00451D5A" w:rsidRDefault="00451D5A" w:rsidP="00451D5A">
            <w:pPr>
              <w:rPr>
                <w:rFonts w:ascii="Calibri" w:hAnsi="Calibri" w:cs="Calibri"/>
                <w:color w:val="000000"/>
                <w:sz w:val="22"/>
                <w:szCs w:val="22"/>
                <w:lang w:eastAsia="en-US"/>
              </w:rPr>
            </w:pPr>
            <w:r w:rsidRPr="00451D5A">
              <w:rPr>
                <w:rFonts w:ascii="Calibri" w:hAnsi="Calibri" w:cs="Calibri"/>
                <w:color w:val="000000"/>
                <w:sz w:val="22"/>
                <w:szCs w:val="22"/>
                <w:lang w:eastAsia="en-US"/>
              </w:rPr>
              <w:t>DATE</w:t>
            </w:r>
          </w:p>
        </w:tc>
        <w:tc>
          <w:tcPr>
            <w:tcW w:w="837" w:type="dxa"/>
            <w:tcBorders>
              <w:top w:val="nil"/>
              <w:left w:val="nil"/>
              <w:bottom w:val="single" w:sz="4" w:space="0" w:color="auto"/>
              <w:right w:val="single" w:sz="4" w:space="0" w:color="auto"/>
            </w:tcBorders>
            <w:shd w:val="clear" w:color="auto" w:fill="auto"/>
            <w:noWrap/>
            <w:vAlign w:val="bottom"/>
            <w:hideMark/>
          </w:tcPr>
          <w:p w14:paraId="50F5D73E" w14:textId="77777777" w:rsidR="00451D5A" w:rsidRPr="00451D5A" w:rsidRDefault="00451D5A" w:rsidP="00451D5A">
            <w:pPr>
              <w:jc w:val="right"/>
              <w:rPr>
                <w:rFonts w:ascii="Calibri" w:hAnsi="Calibri" w:cs="Calibri"/>
                <w:color w:val="000000"/>
                <w:sz w:val="22"/>
                <w:szCs w:val="22"/>
                <w:lang w:eastAsia="en-US"/>
              </w:rPr>
            </w:pPr>
            <w:r w:rsidRPr="00451D5A">
              <w:rPr>
                <w:rFonts w:ascii="Calibri" w:hAnsi="Calibri" w:cs="Calibri"/>
                <w:color w:val="000000"/>
                <w:sz w:val="22"/>
                <w:szCs w:val="22"/>
                <w:lang w:eastAsia="en-US"/>
              </w:rPr>
              <w:t>7</w:t>
            </w:r>
          </w:p>
        </w:tc>
        <w:tc>
          <w:tcPr>
            <w:tcW w:w="4539" w:type="dxa"/>
            <w:tcBorders>
              <w:top w:val="nil"/>
              <w:left w:val="nil"/>
              <w:bottom w:val="single" w:sz="4" w:space="0" w:color="auto"/>
              <w:right w:val="single" w:sz="4" w:space="0" w:color="auto"/>
            </w:tcBorders>
            <w:shd w:val="clear" w:color="auto" w:fill="auto"/>
            <w:vAlign w:val="bottom"/>
            <w:hideMark/>
          </w:tcPr>
          <w:p w14:paraId="024F4031" w14:textId="77777777" w:rsidR="00451D5A" w:rsidRPr="00451D5A" w:rsidRDefault="00451D5A" w:rsidP="00451D5A">
            <w:pPr>
              <w:rPr>
                <w:rFonts w:ascii="Calibri" w:hAnsi="Calibri" w:cs="Calibri"/>
                <w:color w:val="000000"/>
                <w:sz w:val="22"/>
                <w:szCs w:val="22"/>
                <w:lang w:eastAsia="en-US"/>
              </w:rPr>
            </w:pPr>
            <w:r w:rsidRPr="00451D5A">
              <w:rPr>
                <w:rFonts w:ascii="Calibri" w:hAnsi="Calibri" w:cs="Calibri"/>
                <w:color w:val="000000"/>
                <w:sz w:val="22"/>
                <w:szCs w:val="22"/>
                <w:lang w:eastAsia="en-US"/>
              </w:rPr>
              <w:t> </w:t>
            </w:r>
          </w:p>
        </w:tc>
      </w:tr>
      <w:tr w:rsidR="00451D5A" w:rsidRPr="00451D5A" w14:paraId="45A567E0" w14:textId="77777777" w:rsidTr="00451D5A">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7C3E82B1" w14:textId="77777777" w:rsidR="00451D5A" w:rsidRPr="00451D5A" w:rsidRDefault="00451D5A" w:rsidP="00451D5A">
            <w:pPr>
              <w:jc w:val="center"/>
              <w:rPr>
                <w:rFonts w:ascii="Calibri" w:hAnsi="Calibri" w:cs="Calibri"/>
                <w:color w:val="000000"/>
                <w:sz w:val="22"/>
                <w:szCs w:val="22"/>
                <w:lang w:eastAsia="en-US"/>
              </w:rPr>
            </w:pPr>
            <w:r w:rsidRPr="00451D5A">
              <w:rPr>
                <w:rFonts w:ascii="Calibri" w:hAnsi="Calibri" w:cs="Calibri"/>
                <w:color w:val="000000"/>
                <w:sz w:val="22"/>
                <w:szCs w:val="22"/>
                <w:lang w:eastAsia="en-US"/>
              </w:rPr>
              <w:t>12</w:t>
            </w:r>
          </w:p>
        </w:tc>
        <w:tc>
          <w:tcPr>
            <w:tcW w:w="2617" w:type="dxa"/>
            <w:tcBorders>
              <w:top w:val="nil"/>
              <w:left w:val="nil"/>
              <w:bottom w:val="single" w:sz="4" w:space="0" w:color="auto"/>
              <w:right w:val="single" w:sz="4" w:space="0" w:color="auto"/>
            </w:tcBorders>
            <w:shd w:val="clear" w:color="auto" w:fill="auto"/>
            <w:noWrap/>
            <w:vAlign w:val="bottom"/>
            <w:hideMark/>
          </w:tcPr>
          <w:p w14:paraId="0528A9A7" w14:textId="77777777" w:rsidR="00451D5A" w:rsidRPr="00451D5A" w:rsidRDefault="00451D5A" w:rsidP="00451D5A">
            <w:pPr>
              <w:rPr>
                <w:rFonts w:ascii="Calibri" w:hAnsi="Calibri" w:cs="Calibri"/>
                <w:color w:val="000000"/>
                <w:sz w:val="22"/>
                <w:szCs w:val="22"/>
                <w:lang w:eastAsia="en-US"/>
              </w:rPr>
            </w:pPr>
            <w:r w:rsidRPr="00451D5A">
              <w:rPr>
                <w:rFonts w:ascii="Calibri" w:hAnsi="Calibri" w:cs="Calibri"/>
                <w:color w:val="000000"/>
                <w:sz w:val="22"/>
                <w:szCs w:val="22"/>
                <w:lang w:eastAsia="en-US"/>
              </w:rPr>
              <w:t>PROCESSING_END_DATE</w:t>
            </w:r>
          </w:p>
        </w:tc>
        <w:tc>
          <w:tcPr>
            <w:tcW w:w="1201" w:type="dxa"/>
            <w:tcBorders>
              <w:top w:val="nil"/>
              <w:left w:val="nil"/>
              <w:bottom w:val="single" w:sz="4" w:space="0" w:color="auto"/>
              <w:right w:val="single" w:sz="4" w:space="0" w:color="auto"/>
            </w:tcBorders>
            <w:shd w:val="clear" w:color="auto" w:fill="auto"/>
            <w:noWrap/>
            <w:vAlign w:val="bottom"/>
            <w:hideMark/>
          </w:tcPr>
          <w:p w14:paraId="04012E22" w14:textId="77777777" w:rsidR="00451D5A" w:rsidRPr="00451D5A" w:rsidRDefault="00451D5A" w:rsidP="00451D5A">
            <w:pPr>
              <w:rPr>
                <w:rFonts w:ascii="Calibri" w:hAnsi="Calibri" w:cs="Calibri"/>
                <w:color w:val="000000"/>
                <w:sz w:val="22"/>
                <w:szCs w:val="22"/>
                <w:lang w:eastAsia="en-US"/>
              </w:rPr>
            </w:pPr>
            <w:r w:rsidRPr="00451D5A">
              <w:rPr>
                <w:rFonts w:ascii="Calibri" w:hAnsi="Calibri" w:cs="Calibri"/>
                <w:color w:val="000000"/>
                <w:sz w:val="22"/>
                <w:szCs w:val="22"/>
                <w:lang w:eastAsia="en-US"/>
              </w:rPr>
              <w:t>DATE</w:t>
            </w:r>
          </w:p>
        </w:tc>
        <w:tc>
          <w:tcPr>
            <w:tcW w:w="837" w:type="dxa"/>
            <w:tcBorders>
              <w:top w:val="nil"/>
              <w:left w:val="nil"/>
              <w:bottom w:val="single" w:sz="4" w:space="0" w:color="auto"/>
              <w:right w:val="single" w:sz="4" w:space="0" w:color="auto"/>
            </w:tcBorders>
            <w:shd w:val="clear" w:color="auto" w:fill="auto"/>
            <w:noWrap/>
            <w:vAlign w:val="bottom"/>
            <w:hideMark/>
          </w:tcPr>
          <w:p w14:paraId="3C538640" w14:textId="77777777" w:rsidR="00451D5A" w:rsidRPr="00451D5A" w:rsidRDefault="00451D5A" w:rsidP="00451D5A">
            <w:pPr>
              <w:jc w:val="right"/>
              <w:rPr>
                <w:rFonts w:ascii="Calibri" w:hAnsi="Calibri" w:cs="Calibri"/>
                <w:color w:val="000000"/>
                <w:sz w:val="22"/>
                <w:szCs w:val="22"/>
                <w:lang w:eastAsia="en-US"/>
              </w:rPr>
            </w:pPr>
            <w:r w:rsidRPr="00451D5A">
              <w:rPr>
                <w:rFonts w:ascii="Calibri" w:hAnsi="Calibri" w:cs="Calibri"/>
                <w:color w:val="000000"/>
                <w:sz w:val="22"/>
                <w:szCs w:val="22"/>
                <w:lang w:eastAsia="en-US"/>
              </w:rPr>
              <w:t>7</w:t>
            </w:r>
          </w:p>
        </w:tc>
        <w:tc>
          <w:tcPr>
            <w:tcW w:w="4539" w:type="dxa"/>
            <w:tcBorders>
              <w:top w:val="nil"/>
              <w:left w:val="nil"/>
              <w:bottom w:val="single" w:sz="4" w:space="0" w:color="auto"/>
              <w:right w:val="single" w:sz="4" w:space="0" w:color="auto"/>
            </w:tcBorders>
            <w:shd w:val="clear" w:color="auto" w:fill="auto"/>
            <w:vAlign w:val="bottom"/>
            <w:hideMark/>
          </w:tcPr>
          <w:p w14:paraId="6B520C0E" w14:textId="77777777" w:rsidR="00451D5A" w:rsidRPr="00451D5A" w:rsidRDefault="00451D5A" w:rsidP="00451D5A">
            <w:pPr>
              <w:rPr>
                <w:rFonts w:ascii="Calibri" w:hAnsi="Calibri" w:cs="Calibri"/>
                <w:color w:val="000000"/>
                <w:sz w:val="22"/>
                <w:szCs w:val="22"/>
                <w:lang w:eastAsia="en-US"/>
              </w:rPr>
            </w:pPr>
            <w:r w:rsidRPr="00451D5A">
              <w:rPr>
                <w:rFonts w:ascii="Calibri" w:hAnsi="Calibri" w:cs="Calibri"/>
                <w:color w:val="000000"/>
                <w:sz w:val="22"/>
                <w:szCs w:val="22"/>
                <w:lang w:eastAsia="en-US"/>
              </w:rPr>
              <w:t> </w:t>
            </w:r>
          </w:p>
        </w:tc>
      </w:tr>
      <w:tr w:rsidR="00451D5A" w:rsidRPr="00451D5A" w14:paraId="46CFE13B" w14:textId="77777777" w:rsidTr="00451D5A">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758EE0B3" w14:textId="77777777" w:rsidR="00451D5A" w:rsidRPr="00451D5A" w:rsidRDefault="00451D5A" w:rsidP="00451D5A">
            <w:pPr>
              <w:jc w:val="center"/>
              <w:rPr>
                <w:rFonts w:ascii="Calibri" w:hAnsi="Calibri" w:cs="Calibri"/>
                <w:color w:val="000000"/>
                <w:sz w:val="22"/>
                <w:szCs w:val="22"/>
                <w:lang w:eastAsia="en-US"/>
              </w:rPr>
            </w:pPr>
            <w:r w:rsidRPr="00451D5A">
              <w:rPr>
                <w:rFonts w:ascii="Calibri" w:hAnsi="Calibri" w:cs="Calibri"/>
                <w:color w:val="000000"/>
                <w:sz w:val="22"/>
                <w:szCs w:val="22"/>
                <w:lang w:eastAsia="en-US"/>
              </w:rPr>
              <w:t>13</w:t>
            </w:r>
          </w:p>
        </w:tc>
        <w:tc>
          <w:tcPr>
            <w:tcW w:w="2617" w:type="dxa"/>
            <w:tcBorders>
              <w:top w:val="nil"/>
              <w:left w:val="nil"/>
              <w:bottom w:val="single" w:sz="4" w:space="0" w:color="auto"/>
              <w:right w:val="single" w:sz="4" w:space="0" w:color="auto"/>
            </w:tcBorders>
            <w:shd w:val="clear" w:color="auto" w:fill="auto"/>
            <w:noWrap/>
            <w:vAlign w:val="bottom"/>
            <w:hideMark/>
          </w:tcPr>
          <w:p w14:paraId="054F3B8D" w14:textId="77777777" w:rsidR="00451D5A" w:rsidRPr="00451D5A" w:rsidRDefault="00451D5A" w:rsidP="00451D5A">
            <w:pPr>
              <w:rPr>
                <w:rFonts w:ascii="Calibri" w:hAnsi="Calibri" w:cs="Calibri"/>
                <w:color w:val="000000"/>
                <w:sz w:val="22"/>
                <w:szCs w:val="22"/>
                <w:lang w:eastAsia="en-US"/>
              </w:rPr>
            </w:pPr>
            <w:r w:rsidRPr="00451D5A">
              <w:rPr>
                <w:rFonts w:ascii="Calibri" w:hAnsi="Calibri" w:cs="Calibri"/>
                <w:color w:val="000000"/>
                <w:sz w:val="22"/>
                <w:szCs w:val="22"/>
                <w:lang w:eastAsia="en-US"/>
              </w:rPr>
              <w:t>CREATION_DATE</w:t>
            </w:r>
          </w:p>
        </w:tc>
        <w:tc>
          <w:tcPr>
            <w:tcW w:w="1201" w:type="dxa"/>
            <w:tcBorders>
              <w:top w:val="nil"/>
              <w:left w:val="nil"/>
              <w:bottom w:val="single" w:sz="4" w:space="0" w:color="auto"/>
              <w:right w:val="single" w:sz="4" w:space="0" w:color="auto"/>
            </w:tcBorders>
            <w:shd w:val="clear" w:color="auto" w:fill="auto"/>
            <w:noWrap/>
            <w:vAlign w:val="bottom"/>
            <w:hideMark/>
          </w:tcPr>
          <w:p w14:paraId="4BAC41E6" w14:textId="77777777" w:rsidR="00451D5A" w:rsidRPr="00451D5A" w:rsidRDefault="00451D5A" w:rsidP="00451D5A">
            <w:pPr>
              <w:rPr>
                <w:rFonts w:ascii="Calibri" w:hAnsi="Calibri" w:cs="Calibri"/>
                <w:color w:val="000000"/>
                <w:sz w:val="22"/>
                <w:szCs w:val="22"/>
                <w:lang w:eastAsia="en-US"/>
              </w:rPr>
            </w:pPr>
            <w:r w:rsidRPr="00451D5A">
              <w:rPr>
                <w:rFonts w:ascii="Calibri" w:hAnsi="Calibri" w:cs="Calibri"/>
                <w:color w:val="000000"/>
                <w:sz w:val="22"/>
                <w:szCs w:val="22"/>
                <w:lang w:eastAsia="en-US"/>
              </w:rPr>
              <w:t>DATE</w:t>
            </w:r>
          </w:p>
        </w:tc>
        <w:tc>
          <w:tcPr>
            <w:tcW w:w="837" w:type="dxa"/>
            <w:tcBorders>
              <w:top w:val="nil"/>
              <w:left w:val="nil"/>
              <w:bottom w:val="single" w:sz="4" w:space="0" w:color="auto"/>
              <w:right w:val="single" w:sz="4" w:space="0" w:color="auto"/>
            </w:tcBorders>
            <w:shd w:val="clear" w:color="auto" w:fill="auto"/>
            <w:noWrap/>
            <w:vAlign w:val="bottom"/>
            <w:hideMark/>
          </w:tcPr>
          <w:p w14:paraId="2A68FECE" w14:textId="77777777" w:rsidR="00451D5A" w:rsidRPr="00451D5A" w:rsidRDefault="00451D5A" w:rsidP="00451D5A">
            <w:pPr>
              <w:jc w:val="right"/>
              <w:rPr>
                <w:rFonts w:ascii="Calibri" w:hAnsi="Calibri" w:cs="Calibri"/>
                <w:color w:val="000000"/>
                <w:sz w:val="22"/>
                <w:szCs w:val="22"/>
                <w:lang w:eastAsia="en-US"/>
              </w:rPr>
            </w:pPr>
            <w:r w:rsidRPr="00451D5A">
              <w:rPr>
                <w:rFonts w:ascii="Calibri" w:hAnsi="Calibri" w:cs="Calibri"/>
                <w:color w:val="000000"/>
                <w:sz w:val="22"/>
                <w:szCs w:val="22"/>
                <w:lang w:eastAsia="en-US"/>
              </w:rPr>
              <w:t>7</w:t>
            </w:r>
          </w:p>
        </w:tc>
        <w:tc>
          <w:tcPr>
            <w:tcW w:w="4539" w:type="dxa"/>
            <w:vMerge w:val="restart"/>
            <w:tcBorders>
              <w:top w:val="nil"/>
              <w:left w:val="single" w:sz="4" w:space="0" w:color="auto"/>
              <w:bottom w:val="single" w:sz="4" w:space="0" w:color="auto"/>
              <w:right w:val="single" w:sz="4" w:space="0" w:color="auto"/>
            </w:tcBorders>
            <w:shd w:val="clear" w:color="auto" w:fill="auto"/>
            <w:vAlign w:val="center"/>
            <w:hideMark/>
          </w:tcPr>
          <w:p w14:paraId="1903EE0B" w14:textId="77777777" w:rsidR="00451D5A" w:rsidRPr="00451D5A" w:rsidRDefault="00451D5A" w:rsidP="00451D5A">
            <w:pPr>
              <w:jc w:val="center"/>
              <w:rPr>
                <w:rFonts w:ascii="Calibri" w:hAnsi="Calibri" w:cs="Calibri"/>
                <w:color w:val="000000"/>
                <w:sz w:val="22"/>
                <w:szCs w:val="22"/>
                <w:lang w:eastAsia="en-US"/>
              </w:rPr>
            </w:pPr>
            <w:r w:rsidRPr="00451D5A">
              <w:rPr>
                <w:rFonts w:ascii="Calibri" w:hAnsi="Calibri" w:cs="Calibri"/>
                <w:color w:val="000000"/>
                <w:sz w:val="22"/>
                <w:szCs w:val="22"/>
                <w:lang w:eastAsia="en-US"/>
              </w:rPr>
              <w:t>WHO columns</w:t>
            </w:r>
          </w:p>
        </w:tc>
      </w:tr>
      <w:tr w:rsidR="00451D5A" w:rsidRPr="00451D5A" w14:paraId="16C37FAC" w14:textId="77777777" w:rsidTr="00451D5A">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300067FB" w14:textId="77777777" w:rsidR="00451D5A" w:rsidRPr="00451D5A" w:rsidRDefault="00451D5A" w:rsidP="00451D5A">
            <w:pPr>
              <w:jc w:val="center"/>
              <w:rPr>
                <w:rFonts w:ascii="Calibri" w:hAnsi="Calibri" w:cs="Calibri"/>
                <w:color w:val="000000"/>
                <w:sz w:val="22"/>
                <w:szCs w:val="22"/>
                <w:lang w:eastAsia="en-US"/>
              </w:rPr>
            </w:pPr>
            <w:r w:rsidRPr="00451D5A">
              <w:rPr>
                <w:rFonts w:ascii="Calibri" w:hAnsi="Calibri" w:cs="Calibri"/>
                <w:color w:val="000000"/>
                <w:sz w:val="22"/>
                <w:szCs w:val="22"/>
                <w:lang w:eastAsia="en-US"/>
              </w:rPr>
              <w:t>14</w:t>
            </w:r>
          </w:p>
        </w:tc>
        <w:tc>
          <w:tcPr>
            <w:tcW w:w="2617" w:type="dxa"/>
            <w:tcBorders>
              <w:top w:val="nil"/>
              <w:left w:val="nil"/>
              <w:bottom w:val="single" w:sz="4" w:space="0" w:color="auto"/>
              <w:right w:val="single" w:sz="4" w:space="0" w:color="auto"/>
            </w:tcBorders>
            <w:shd w:val="clear" w:color="auto" w:fill="auto"/>
            <w:noWrap/>
            <w:vAlign w:val="bottom"/>
            <w:hideMark/>
          </w:tcPr>
          <w:p w14:paraId="1AA1CFF8" w14:textId="77777777" w:rsidR="00451D5A" w:rsidRPr="00451D5A" w:rsidRDefault="00451D5A" w:rsidP="00451D5A">
            <w:pPr>
              <w:rPr>
                <w:rFonts w:ascii="Calibri" w:hAnsi="Calibri" w:cs="Calibri"/>
                <w:color w:val="000000"/>
                <w:sz w:val="22"/>
                <w:szCs w:val="22"/>
                <w:lang w:eastAsia="en-US"/>
              </w:rPr>
            </w:pPr>
            <w:r w:rsidRPr="00451D5A">
              <w:rPr>
                <w:rFonts w:ascii="Calibri" w:hAnsi="Calibri" w:cs="Calibri"/>
                <w:color w:val="000000"/>
                <w:sz w:val="22"/>
                <w:szCs w:val="22"/>
                <w:lang w:eastAsia="en-US"/>
              </w:rPr>
              <w:t>CREATED_BY</w:t>
            </w:r>
          </w:p>
        </w:tc>
        <w:tc>
          <w:tcPr>
            <w:tcW w:w="1201" w:type="dxa"/>
            <w:tcBorders>
              <w:top w:val="nil"/>
              <w:left w:val="nil"/>
              <w:bottom w:val="single" w:sz="4" w:space="0" w:color="auto"/>
              <w:right w:val="single" w:sz="4" w:space="0" w:color="auto"/>
            </w:tcBorders>
            <w:shd w:val="clear" w:color="auto" w:fill="auto"/>
            <w:noWrap/>
            <w:vAlign w:val="bottom"/>
            <w:hideMark/>
          </w:tcPr>
          <w:p w14:paraId="4CB41105" w14:textId="77777777" w:rsidR="00451D5A" w:rsidRPr="00451D5A" w:rsidRDefault="00451D5A" w:rsidP="00451D5A">
            <w:pPr>
              <w:rPr>
                <w:rFonts w:ascii="Calibri" w:hAnsi="Calibri" w:cs="Calibri"/>
                <w:color w:val="000000"/>
                <w:sz w:val="22"/>
                <w:szCs w:val="22"/>
                <w:lang w:eastAsia="en-US"/>
              </w:rPr>
            </w:pPr>
            <w:r w:rsidRPr="00451D5A">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32FDC1F0" w14:textId="77777777" w:rsidR="00451D5A" w:rsidRPr="00451D5A" w:rsidRDefault="00451D5A" w:rsidP="00451D5A">
            <w:pPr>
              <w:jc w:val="right"/>
              <w:rPr>
                <w:rFonts w:ascii="Calibri" w:hAnsi="Calibri" w:cs="Calibri"/>
                <w:color w:val="000000"/>
                <w:sz w:val="22"/>
                <w:szCs w:val="22"/>
                <w:lang w:eastAsia="en-US"/>
              </w:rPr>
            </w:pPr>
            <w:r w:rsidRPr="00451D5A">
              <w:rPr>
                <w:rFonts w:ascii="Calibri" w:hAnsi="Calibri" w:cs="Calibri"/>
                <w:color w:val="000000"/>
                <w:sz w:val="22"/>
                <w:szCs w:val="22"/>
                <w:lang w:eastAsia="en-US"/>
              </w:rPr>
              <w:t>30</w:t>
            </w:r>
          </w:p>
        </w:tc>
        <w:tc>
          <w:tcPr>
            <w:tcW w:w="4539" w:type="dxa"/>
            <w:vMerge/>
            <w:tcBorders>
              <w:top w:val="nil"/>
              <w:left w:val="single" w:sz="4" w:space="0" w:color="auto"/>
              <w:bottom w:val="single" w:sz="4" w:space="0" w:color="auto"/>
              <w:right w:val="single" w:sz="4" w:space="0" w:color="auto"/>
            </w:tcBorders>
            <w:vAlign w:val="center"/>
            <w:hideMark/>
          </w:tcPr>
          <w:p w14:paraId="4C05D4DA" w14:textId="77777777" w:rsidR="00451D5A" w:rsidRPr="00451D5A" w:rsidRDefault="00451D5A" w:rsidP="00451D5A">
            <w:pPr>
              <w:rPr>
                <w:rFonts w:ascii="Calibri" w:hAnsi="Calibri" w:cs="Calibri"/>
                <w:color w:val="000000"/>
                <w:sz w:val="22"/>
                <w:szCs w:val="22"/>
                <w:lang w:eastAsia="en-US"/>
              </w:rPr>
            </w:pPr>
          </w:p>
        </w:tc>
      </w:tr>
      <w:tr w:rsidR="00451D5A" w:rsidRPr="00451D5A" w14:paraId="08CDE6D2" w14:textId="77777777" w:rsidTr="00451D5A">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6505A01B" w14:textId="77777777" w:rsidR="00451D5A" w:rsidRPr="00451D5A" w:rsidRDefault="00451D5A" w:rsidP="00451D5A">
            <w:pPr>
              <w:jc w:val="center"/>
              <w:rPr>
                <w:rFonts w:ascii="Calibri" w:hAnsi="Calibri" w:cs="Calibri"/>
                <w:color w:val="000000"/>
                <w:sz w:val="22"/>
                <w:szCs w:val="22"/>
                <w:lang w:eastAsia="en-US"/>
              </w:rPr>
            </w:pPr>
            <w:r w:rsidRPr="00451D5A">
              <w:rPr>
                <w:rFonts w:ascii="Calibri" w:hAnsi="Calibri" w:cs="Calibri"/>
                <w:color w:val="000000"/>
                <w:sz w:val="22"/>
                <w:szCs w:val="22"/>
                <w:lang w:eastAsia="en-US"/>
              </w:rPr>
              <w:t>15</w:t>
            </w:r>
          </w:p>
        </w:tc>
        <w:tc>
          <w:tcPr>
            <w:tcW w:w="2617" w:type="dxa"/>
            <w:tcBorders>
              <w:top w:val="nil"/>
              <w:left w:val="nil"/>
              <w:bottom w:val="single" w:sz="4" w:space="0" w:color="auto"/>
              <w:right w:val="single" w:sz="4" w:space="0" w:color="auto"/>
            </w:tcBorders>
            <w:shd w:val="clear" w:color="auto" w:fill="auto"/>
            <w:noWrap/>
            <w:vAlign w:val="bottom"/>
            <w:hideMark/>
          </w:tcPr>
          <w:p w14:paraId="23DC159C" w14:textId="77777777" w:rsidR="00451D5A" w:rsidRPr="00451D5A" w:rsidRDefault="00451D5A" w:rsidP="00451D5A">
            <w:pPr>
              <w:rPr>
                <w:rFonts w:ascii="Calibri" w:hAnsi="Calibri" w:cs="Calibri"/>
                <w:color w:val="000000"/>
                <w:sz w:val="22"/>
                <w:szCs w:val="22"/>
                <w:lang w:eastAsia="en-US"/>
              </w:rPr>
            </w:pPr>
            <w:r w:rsidRPr="00451D5A">
              <w:rPr>
                <w:rFonts w:ascii="Calibri" w:hAnsi="Calibri" w:cs="Calibri"/>
                <w:color w:val="000000"/>
                <w:sz w:val="22"/>
                <w:szCs w:val="22"/>
                <w:lang w:eastAsia="en-US"/>
              </w:rPr>
              <w:t>LAST_UPDATE_DATE</w:t>
            </w:r>
          </w:p>
        </w:tc>
        <w:tc>
          <w:tcPr>
            <w:tcW w:w="1201" w:type="dxa"/>
            <w:tcBorders>
              <w:top w:val="nil"/>
              <w:left w:val="nil"/>
              <w:bottom w:val="single" w:sz="4" w:space="0" w:color="auto"/>
              <w:right w:val="single" w:sz="4" w:space="0" w:color="auto"/>
            </w:tcBorders>
            <w:shd w:val="clear" w:color="auto" w:fill="auto"/>
            <w:noWrap/>
            <w:vAlign w:val="bottom"/>
            <w:hideMark/>
          </w:tcPr>
          <w:p w14:paraId="4D35C76E" w14:textId="77777777" w:rsidR="00451D5A" w:rsidRPr="00451D5A" w:rsidRDefault="00451D5A" w:rsidP="00451D5A">
            <w:pPr>
              <w:rPr>
                <w:rFonts w:ascii="Calibri" w:hAnsi="Calibri" w:cs="Calibri"/>
                <w:color w:val="000000"/>
                <w:sz w:val="22"/>
                <w:szCs w:val="22"/>
                <w:lang w:eastAsia="en-US"/>
              </w:rPr>
            </w:pPr>
            <w:r w:rsidRPr="00451D5A">
              <w:rPr>
                <w:rFonts w:ascii="Calibri" w:hAnsi="Calibri" w:cs="Calibri"/>
                <w:color w:val="000000"/>
                <w:sz w:val="22"/>
                <w:szCs w:val="22"/>
                <w:lang w:eastAsia="en-US"/>
              </w:rPr>
              <w:t>DATE</w:t>
            </w:r>
          </w:p>
        </w:tc>
        <w:tc>
          <w:tcPr>
            <w:tcW w:w="837" w:type="dxa"/>
            <w:tcBorders>
              <w:top w:val="nil"/>
              <w:left w:val="nil"/>
              <w:bottom w:val="single" w:sz="4" w:space="0" w:color="auto"/>
              <w:right w:val="single" w:sz="4" w:space="0" w:color="auto"/>
            </w:tcBorders>
            <w:shd w:val="clear" w:color="auto" w:fill="auto"/>
            <w:noWrap/>
            <w:vAlign w:val="bottom"/>
            <w:hideMark/>
          </w:tcPr>
          <w:p w14:paraId="2330A4EC" w14:textId="77777777" w:rsidR="00451D5A" w:rsidRPr="00451D5A" w:rsidRDefault="00451D5A" w:rsidP="00451D5A">
            <w:pPr>
              <w:jc w:val="right"/>
              <w:rPr>
                <w:rFonts w:ascii="Calibri" w:hAnsi="Calibri" w:cs="Calibri"/>
                <w:color w:val="000000"/>
                <w:sz w:val="22"/>
                <w:szCs w:val="22"/>
                <w:lang w:eastAsia="en-US"/>
              </w:rPr>
            </w:pPr>
            <w:r w:rsidRPr="00451D5A">
              <w:rPr>
                <w:rFonts w:ascii="Calibri" w:hAnsi="Calibri" w:cs="Calibri"/>
                <w:color w:val="000000"/>
                <w:sz w:val="22"/>
                <w:szCs w:val="22"/>
                <w:lang w:eastAsia="en-US"/>
              </w:rPr>
              <w:t>7</w:t>
            </w:r>
          </w:p>
        </w:tc>
        <w:tc>
          <w:tcPr>
            <w:tcW w:w="4539" w:type="dxa"/>
            <w:vMerge/>
            <w:tcBorders>
              <w:top w:val="nil"/>
              <w:left w:val="single" w:sz="4" w:space="0" w:color="auto"/>
              <w:bottom w:val="single" w:sz="4" w:space="0" w:color="auto"/>
              <w:right w:val="single" w:sz="4" w:space="0" w:color="auto"/>
            </w:tcBorders>
            <w:vAlign w:val="center"/>
            <w:hideMark/>
          </w:tcPr>
          <w:p w14:paraId="1C33C309" w14:textId="77777777" w:rsidR="00451D5A" w:rsidRPr="00451D5A" w:rsidRDefault="00451D5A" w:rsidP="00451D5A">
            <w:pPr>
              <w:rPr>
                <w:rFonts w:ascii="Calibri" w:hAnsi="Calibri" w:cs="Calibri"/>
                <w:color w:val="000000"/>
                <w:sz w:val="22"/>
                <w:szCs w:val="22"/>
                <w:lang w:eastAsia="en-US"/>
              </w:rPr>
            </w:pPr>
          </w:p>
        </w:tc>
      </w:tr>
      <w:tr w:rsidR="00451D5A" w:rsidRPr="00451D5A" w14:paraId="0D873C4F" w14:textId="77777777" w:rsidTr="00451D5A">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5E1CC2C1" w14:textId="77777777" w:rsidR="00451D5A" w:rsidRPr="00451D5A" w:rsidRDefault="00451D5A" w:rsidP="00451D5A">
            <w:pPr>
              <w:jc w:val="center"/>
              <w:rPr>
                <w:rFonts w:ascii="Calibri" w:hAnsi="Calibri" w:cs="Calibri"/>
                <w:color w:val="000000"/>
                <w:sz w:val="22"/>
                <w:szCs w:val="22"/>
                <w:lang w:eastAsia="en-US"/>
              </w:rPr>
            </w:pPr>
            <w:r w:rsidRPr="00451D5A">
              <w:rPr>
                <w:rFonts w:ascii="Calibri" w:hAnsi="Calibri" w:cs="Calibri"/>
                <w:color w:val="000000"/>
                <w:sz w:val="22"/>
                <w:szCs w:val="22"/>
                <w:lang w:eastAsia="en-US"/>
              </w:rPr>
              <w:t>16</w:t>
            </w:r>
          </w:p>
        </w:tc>
        <w:tc>
          <w:tcPr>
            <w:tcW w:w="2617" w:type="dxa"/>
            <w:tcBorders>
              <w:top w:val="nil"/>
              <w:left w:val="nil"/>
              <w:bottom w:val="single" w:sz="4" w:space="0" w:color="auto"/>
              <w:right w:val="single" w:sz="4" w:space="0" w:color="auto"/>
            </w:tcBorders>
            <w:shd w:val="clear" w:color="auto" w:fill="auto"/>
            <w:noWrap/>
            <w:vAlign w:val="bottom"/>
            <w:hideMark/>
          </w:tcPr>
          <w:p w14:paraId="1068565C" w14:textId="77777777" w:rsidR="00451D5A" w:rsidRPr="00451D5A" w:rsidRDefault="00451D5A" w:rsidP="00451D5A">
            <w:pPr>
              <w:rPr>
                <w:rFonts w:ascii="Calibri" w:hAnsi="Calibri" w:cs="Calibri"/>
                <w:color w:val="000000"/>
                <w:sz w:val="22"/>
                <w:szCs w:val="22"/>
                <w:lang w:eastAsia="en-US"/>
              </w:rPr>
            </w:pPr>
            <w:r w:rsidRPr="00451D5A">
              <w:rPr>
                <w:rFonts w:ascii="Calibri" w:hAnsi="Calibri" w:cs="Calibri"/>
                <w:color w:val="000000"/>
                <w:sz w:val="22"/>
                <w:szCs w:val="22"/>
                <w:lang w:eastAsia="en-US"/>
              </w:rPr>
              <w:t>LAST_UPDATED_BY</w:t>
            </w:r>
          </w:p>
        </w:tc>
        <w:tc>
          <w:tcPr>
            <w:tcW w:w="1201" w:type="dxa"/>
            <w:tcBorders>
              <w:top w:val="nil"/>
              <w:left w:val="nil"/>
              <w:bottom w:val="single" w:sz="4" w:space="0" w:color="auto"/>
              <w:right w:val="single" w:sz="4" w:space="0" w:color="auto"/>
            </w:tcBorders>
            <w:shd w:val="clear" w:color="auto" w:fill="auto"/>
            <w:noWrap/>
            <w:vAlign w:val="bottom"/>
            <w:hideMark/>
          </w:tcPr>
          <w:p w14:paraId="0DC5BEA6" w14:textId="77777777" w:rsidR="00451D5A" w:rsidRPr="00451D5A" w:rsidRDefault="00451D5A" w:rsidP="00451D5A">
            <w:pPr>
              <w:rPr>
                <w:rFonts w:ascii="Calibri" w:hAnsi="Calibri" w:cs="Calibri"/>
                <w:color w:val="000000"/>
                <w:sz w:val="22"/>
                <w:szCs w:val="22"/>
                <w:lang w:eastAsia="en-US"/>
              </w:rPr>
            </w:pPr>
            <w:r w:rsidRPr="00451D5A">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762F94C2" w14:textId="77777777" w:rsidR="00451D5A" w:rsidRPr="00451D5A" w:rsidRDefault="00451D5A" w:rsidP="00451D5A">
            <w:pPr>
              <w:jc w:val="right"/>
              <w:rPr>
                <w:rFonts w:ascii="Calibri" w:hAnsi="Calibri" w:cs="Calibri"/>
                <w:color w:val="000000"/>
                <w:sz w:val="22"/>
                <w:szCs w:val="22"/>
                <w:lang w:eastAsia="en-US"/>
              </w:rPr>
            </w:pPr>
            <w:r w:rsidRPr="00451D5A">
              <w:rPr>
                <w:rFonts w:ascii="Calibri" w:hAnsi="Calibri" w:cs="Calibri"/>
                <w:color w:val="000000"/>
                <w:sz w:val="22"/>
                <w:szCs w:val="22"/>
                <w:lang w:eastAsia="en-US"/>
              </w:rPr>
              <w:t>30</w:t>
            </w:r>
          </w:p>
        </w:tc>
        <w:tc>
          <w:tcPr>
            <w:tcW w:w="4539" w:type="dxa"/>
            <w:vMerge/>
            <w:tcBorders>
              <w:top w:val="nil"/>
              <w:left w:val="single" w:sz="4" w:space="0" w:color="auto"/>
              <w:bottom w:val="single" w:sz="4" w:space="0" w:color="auto"/>
              <w:right w:val="single" w:sz="4" w:space="0" w:color="auto"/>
            </w:tcBorders>
            <w:vAlign w:val="center"/>
            <w:hideMark/>
          </w:tcPr>
          <w:p w14:paraId="1A6AC7FF" w14:textId="77777777" w:rsidR="00451D5A" w:rsidRPr="00451D5A" w:rsidRDefault="00451D5A" w:rsidP="00451D5A">
            <w:pPr>
              <w:rPr>
                <w:rFonts w:ascii="Calibri" w:hAnsi="Calibri" w:cs="Calibri"/>
                <w:color w:val="000000"/>
                <w:sz w:val="22"/>
                <w:szCs w:val="22"/>
                <w:lang w:eastAsia="en-US"/>
              </w:rPr>
            </w:pPr>
          </w:p>
        </w:tc>
      </w:tr>
    </w:tbl>
    <w:p w14:paraId="4FF59ED9" w14:textId="0BE7A663" w:rsidR="00451D5A" w:rsidRDefault="00451D5A" w:rsidP="00451D5A">
      <w:pPr>
        <w:pStyle w:val="BodyText"/>
        <w:numPr>
          <w:ilvl w:val="3"/>
          <w:numId w:val="5"/>
        </w:numPr>
        <w:spacing w:after="0"/>
        <w:ind w:left="630"/>
        <w:jc w:val="both"/>
        <w:rPr>
          <w:rFonts w:ascii="Georgia" w:hAnsi="Georgia"/>
        </w:rPr>
      </w:pPr>
      <w:r>
        <w:rPr>
          <w:rFonts w:ascii="Georgia" w:hAnsi="Georgia"/>
        </w:rPr>
        <w:t xml:space="preserve">Table: </w:t>
      </w:r>
      <w:r w:rsidR="00AD6538" w:rsidRPr="00AD6538">
        <w:rPr>
          <w:rFonts w:ascii="Georgia" w:hAnsi="Georgia"/>
        </w:rPr>
        <w:t>XXFH_HIS_LOT_AMENDMENT_TXN_TBL</w:t>
      </w:r>
    </w:p>
    <w:p w14:paraId="64E6DED7" w14:textId="73836696" w:rsidR="00451D5A" w:rsidRDefault="00451D5A" w:rsidP="00451D5A">
      <w:pPr>
        <w:pStyle w:val="BodyText"/>
        <w:spacing w:after="0"/>
        <w:ind w:left="0"/>
        <w:jc w:val="both"/>
        <w:rPr>
          <w:rFonts w:ascii="Georgia" w:hAnsi="Georgia"/>
        </w:rPr>
      </w:pPr>
    </w:p>
    <w:tbl>
      <w:tblPr>
        <w:tblW w:w="9895" w:type="dxa"/>
        <w:tblLook w:val="04A0" w:firstRow="1" w:lastRow="0" w:firstColumn="1" w:lastColumn="0" w:noHBand="0" w:noVBand="1"/>
      </w:tblPr>
      <w:tblGrid>
        <w:gridCol w:w="701"/>
        <w:gridCol w:w="2803"/>
        <w:gridCol w:w="1201"/>
        <w:gridCol w:w="837"/>
        <w:gridCol w:w="4353"/>
        <w:tblGridChange w:id="70">
          <w:tblGrid>
            <w:gridCol w:w="5"/>
            <w:gridCol w:w="696"/>
            <w:gridCol w:w="5"/>
            <w:gridCol w:w="2798"/>
            <w:gridCol w:w="5"/>
            <w:gridCol w:w="1196"/>
            <w:gridCol w:w="5"/>
            <w:gridCol w:w="832"/>
            <w:gridCol w:w="5"/>
            <w:gridCol w:w="4348"/>
            <w:gridCol w:w="5"/>
          </w:tblGrid>
        </w:tblGridChange>
      </w:tblGrid>
      <w:tr w:rsidR="00AD6538" w:rsidRPr="00AD6538" w14:paraId="6AA85160" w14:textId="77777777" w:rsidTr="00AD6538">
        <w:trPr>
          <w:trHeight w:val="300"/>
        </w:trPr>
        <w:tc>
          <w:tcPr>
            <w:tcW w:w="701"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73EBBDCD" w14:textId="77777777" w:rsidR="00AD6538" w:rsidRPr="00AD6538" w:rsidRDefault="00AD6538" w:rsidP="00AD6538">
            <w:pPr>
              <w:jc w:val="center"/>
              <w:rPr>
                <w:rFonts w:ascii="Calibri" w:hAnsi="Calibri" w:cs="Calibri"/>
                <w:b/>
                <w:bCs/>
                <w:color w:val="000000"/>
                <w:sz w:val="22"/>
                <w:szCs w:val="22"/>
                <w:lang w:eastAsia="en-US"/>
              </w:rPr>
            </w:pPr>
            <w:r w:rsidRPr="00AD6538">
              <w:rPr>
                <w:rFonts w:ascii="Calibri" w:hAnsi="Calibri" w:cs="Calibri"/>
                <w:b/>
                <w:bCs/>
                <w:color w:val="000000"/>
                <w:sz w:val="22"/>
                <w:szCs w:val="22"/>
                <w:lang w:eastAsia="en-US"/>
              </w:rPr>
              <w:t>S.No.</w:t>
            </w:r>
          </w:p>
        </w:tc>
        <w:tc>
          <w:tcPr>
            <w:tcW w:w="2803" w:type="dxa"/>
            <w:tcBorders>
              <w:top w:val="single" w:sz="4" w:space="0" w:color="auto"/>
              <w:left w:val="nil"/>
              <w:bottom w:val="single" w:sz="4" w:space="0" w:color="auto"/>
              <w:right w:val="single" w:sz="4" w:space="0" w:color="auto"/>
            </w:tcBorders>
            <w:shd w:val="clear" w:color="000000" w:fill="92D050"/>
            <w:noWrap/>
            <w:vAlign w:val="center"/>
            <w:hideMark/>
          </w:tcPr>
          <w:p w14:paraId="35DD5EAE" w14:textId="77777777" w:rsidR="00AD6538" w:rsidRPr="00AD6538" w:rsidRDefault="00AD6538" w:rsidP="00AD6538">
            <w:pPr>
              <w:jc w:val="center"/>
              <w:rPr>
                <w:rFonts w:ascii="Calibri" w:hAnsi="Calibri" w:cs="Calibri"/>
                <w:b/>
                <w:bCs/>
                <w:color w:val="000000"/>
                <w:sz w:val="22"/>
                <w:szCs w:val="22"/>
                <w:lang w:eastAsia="en-US"/>
              </w:rPr>
            </w:pPr>
            <w:r w:rsidRPr="00AD6538">
              <w:rPr>
                <w:rFonts w:ascii="Calibri" w:hAnsi="Calibri" w:cs="Calibri"/>
                <w:b/>
                <w:bCs/>
                <w:color w:val="000000"/>
                <w:sz w:val="22"/>
                <w:szCs w:val="22"/>
                <w:lang w:eastAsia="en-US"/>
              </w:rPr>
              <w:t>Table Column</w:t>
            </w:r>
          </w:p>
        </w:tc>
        <w:tc>
          <w:tcPr>
            <w:tcW w:w="1201" w:type="dxa"/>
            <w:tcBorders>
              <w:top w:val="single" w:sz="4" w:space="0" w:color="auto"/>
              <w:left w:val="nil"/>
              <w:bottom w:val="single" w:sz="4" w:space="0" w:color="auto"/>
              <w:right w:val="single" w:sz="4" w:space="0" w:color="auto"/>
            </w:tcBorders>
            <w:shd w:val="clear" w:color="000000" w:fill="92D050"/>
            <w:noWrap/>
            <w:vAlign w:val="center"/>
            <w:hideMark/>
          </w:tcPr>
          <w:p w14:paraId="088600C5" w14:textId="77777777" w:rsidR="00AD6538" w:rsidRPr="00AD6538" w:rsidRDefault="00AD6538" w:rsidP="00AD6538">
            <w:pPr>
              <w:jc w:val="center"/>
              <w:rPr>
                <w:rFonts w:ascii="Calibri" w:hAnsi="Calibri" w:cs="Calibri"/>
                <w:b/>
                <w:bCs/>
                <w:color w:val="000000"/>
                <w:sz w:val="22"/>
                <w:szCs w:val="22"/>
                <w:lang w:eastAsia="en-US"/>
              </w:rPr>
            </w:pPr>
            <w:r w:rsidRPr="00AD6538">
              <w:rPr>
                <w:rFonts w:ascii="Calibri" w:hAnsi="Calibri" w:cs="Calibri"/>
                <w:b/>
                <w:bCs/>
                <w:color w:val="000000"/>
                <w:sz w:val="22"/>
                <w:szCs w:val="22"/>
                <w:lang w:eastAsia="en-US"/>
              </w:rPr>
              <w:t>Data Type</w:t>
            </w:r>
          </w:p>
        </w:tc>
        <w:tc>
          <w:tcPr>
            <w:tcW w:w="837" w:type="dxa"/>
            <w:tcBorders>
              <w:top w:val="single" w:sz="4" w:space="0" w:color="auto"/>
              <w:left w:val="nil"/>
              <w:bottom w:val="single" w:sz="4" w:space="0" w:color="auto"/>
              <w:right w:val="single" w:sz="4" w:space="0" w:color="auto"/>
            </w:tcBorders>
            <w:shd w:val="clear" w:color="000000" w:fill="92D050"/>
            <w:noWrap/>
            <w:vAlign w:val="center"/>
            <w:hideMark/>
          </w:tcPr>
          <w:p w14:paraId="17D84AF4" w14:textId="77777777" w:rsidR="00AD6538" w:rsidRPr="00AD6538" w:rsidRDefault="00AD6538" w:rsidP="00AD6538">
            <w:pPr>
              <w:jc w:val="center"/>
              <w:rPr>
                <w:rFonts w:ascii="Calibri" w:hAnsi="Calibri" w:cs="Calibri"/>
                <w:b/>
                <w:bCs/>
                <w:color w:val="000000"/>
                <w:sz w:val="22"/>
                <w:szCs w:val="22"/>
                <w:lang w:eastAsia="en-US"/>
              </w:rPr>
            </w:pPr>
            <w:r w:rsidRPr="00AD6538">
              <w:rPr>
                <w:rFonts w:ascii="Calibri" w:hAnsi="Calibri" w:cs="Calibri"/>
                <w:b/>
                <w:bCs/>
                <w:color w:val="000000"/>
                <w:sz w:val="22"/>
                <w:szCs w:val="22"/>
                <w:lang w:eastAsia="en-US"/>
              </w:rPr>
              <w:t>Length</w:t>
            </w:r>
          </w:p>
        </w:tc>
        <w:tc>
          <w:tcPr>
            <w:tcW w:w="4353" w:type="dxa"/>
            <w:tcBorders>
              <w:top w:val="single" w:sz="4" w:space="0" w:color="auto"/>
              <w:left w:val="nil"/>
              <w:bottom w:val="single" w:sz="4" w:space="0" w:color="auto"/>
              <w:right w:val="single" w:sz="4" w:space="0" w:color="auto"/>
            </w:tcBorders>
            <w:shd w:val="clear" w:color="000000" w:fill="92D050"/>
            <w:vAlign w:val="center"/>
            <w:hideMark/>
          </w:tcPr>
          <w:p w14:paraId="5FC02DC2" w14:textId="77777777" w:rsidR="00AD6538" w:rsidRPr="00AD6538" w:rsidRDefault="00AD6538" w:rsidP="00AD6538">
            <w:pPr>
              <w:jc w:val="center"/>
              <w:rPr>
                <w:rFonts w:ascii="Calibri" w:hAnsi="Calibri" w:cs="Calibri"/>
                <w:b/>
                <w:bCs/>
                <w:color w:val="000000"/>
                <w:sz w:val="22"/>
                <w:szCs w:val="22"/>
                <w:lang w:eastAsia="en-US"/>
              </w:rPr>
            </w:pPr>
            <w:r w:rsidRPr="00AD6538">
              <w:rPr>
                <w:rFonts w:ascii="Calibri" w:hAnsi="Calibri" w:cs="Calibri"/>
                <w:b/>
                <w:bCs/>
                <w:color w:val="000000"/>
                <w:sz w:val="22"/>
                <w:szCs w:val="22"/>
                <w:lang w:eastAsia="en-US"/>
              </w:rPr>
              <w:t>Remarks</w:t>
            </w:r>
          </w:p>
        </w:tc>
      </w:tr>
      <w:tr w:rsidR="00AD6538" w:rsidRPr="00AD6538" w14:paraId="33FBDFEA" w14:textId="77777777" w:rsidTr="00AD6538">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5646D146" w14:textId="77777777" w:rsidR="00AD6538" w:rsidRPr="00AD6538" w:rsidRDefault="00AD6538" w:rsidP="00AD6538">
            <w:pPr>
              <w:jc w:val="center"/>
              <w:rPr>
                <w:rFonts w:ascii="Calibri" w:hAnsi="Calibri" w:cs="Calibri"/>
                <w:color w:val="000000"/>
                <w:sz w:val="22"/>
                <w:szCs w:val="22"/>
                <w:lang w:eastAsia="en-US"/>
              </w:rPr>
            </w:pPr>
            <w:r w:rsidRPr="00AD6538">
              <w:rPr>
                <w:rFonts w:ascii="Calibri" w:hAnsi="Calibri" w:cs="Calibri"/>
                <w:color w:val="000000"/>
                <w:sz w:val="22"/>
                <w:szCs w:val="22"/>
                <w:lang w:eastAsia="en-US"/>
              </w:rPr>
              <w:t>1</w:t>
            </w:r>
          </w:p>
        </w:tc>
        <w:tc>
          <w:tcPr>
            <w:tcW w:w="2803" w:type="dxa"/>
            <w:tcBorders>
              <w:top w:val="nil"/>
              <w:left w:val="nil"/>
              <w:bottom w:val="single" w:sz="4" w:space="0" w:color="auto"/>
              <w:right w:val="single" w:sz="4" w:space="0" w:color="auto"/>
            </w:tcBorders>
            <w:shd w:val="clear" w:color="auto" w:fill="auto"/>
            <w:noWrap/>
            <w:vAlign w:val="bottom"/>
            <w:hideMark/>
          </w:tcPr>
          <w:p w14:paraId="75D75EDE"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FILE_NAME</w:t>
            </w:r>
          </w:p>
        </w:tc>
        <w:tc>
          <w:tcPr>
            <w:tcW w:w="1201" w:type="dxa"/>
            <w:tcBorders>
              <w:top w:val="nil"/>
              <w:left w:val="nil"/>
              <w:bottom w:val="single" w:sz="4" w:space="0" w:color="auto"/>
              <w:right w:val="single" w:sz="4" w:space="0" w:color="auto"/>
            </w:tcBorders>
            <w:shd w:val="clear" w:color="auto" w:fill="auto"/>
            <w:noWrap/>
            <w:vAlign w:val="bottom"/>
            <w:hideMark/>
          </w:tcPr>
          <w:p w14:paraId="625F4ED3"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7D5FEF4E" w14:textId="77777777" w:rsidR="00AD6538" w:rsidRPr="00AD6538" w:rsidRDefault="00AD6538" w:rsidP="00AD6538">
            <w:pPr>
              <w:jc w:val="right"/>
              <w:rPr>
                <w:rFonts w:ascii="Calibri" w:hAnsi="Calibri" w:cs="Calibri"/>
                <w:color w:val="000000"/>
                <w:sz w:val="22"/>
                <w:szCs w:val="22"/>
                <w:lang w:eastAsia="en-US"/>
              </w:rPr>
            </w:pPr>
            <w:r w:rsidRPr="00AD6538">
              <w:rPr>
                <w:rFonts w:ascii="Calibri" w:hAnsi="Calibri" w:cs="Calibri"/>
                <w:color w:val="000000"/>
                <w:sz w:val="22"/>
                <w:szCs w:val="22"/>
                <w:lang w:eastAsia="en-US"/>
              </w:rPr>
              <w:t>50</w:t>
            </w:r>
          </w:p>
        </w:tc>
        <w:tc>
          <w:tcPr>
            <w:tcW w:w="4353" w:type="dxa"/>
            <w:tcBorders>
              <w:top w:val="nil"/>
              <w:left w:val="nil"/>
              <w:bottom w:val="single" w:sz="4" w:space="0" w:color="auto"/>
              <w:right w:val="single" w:sz="4" w:space="0" w:color="auto"/>
            </w:tcBorders>
            <w:shd w:val="clear" w:color="auto" w:fill="auto"/>
            <w:vAlign w:val="bottom"/>
            <w:hideMark/>
          </w:tcPr>
          <w:p w14:paraId="646C90CC"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 </w:t>
            </w:r>
          </w:p>
        </w:tc>
      </w:tr>
      <w:tr w:rsidR="00AD6538" w:rsidRPr="00AD6538" w14:paraId="5845289E" w14:textId="77777777" w:rsidTr="00AD6538">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60C9ECDF" w14:textId="77777777" w:rsidR="00AD6538" w:rsidRPr="00AD6538" w:rsidRDefault="00AD6538" w:rsidP="00AD6538">
            <w:pPr>
              <w:jc w:val="center"/>
              <w:rPr>
                <w:rFonts w:ascii="Calibri" w:hAnsi="Calibri" w:cs="Calibri"/>
                <w:color w:val="000000"/>
                <w:sz w:val="22"/>
                <w:szCs w:val="22"/>
                <w:lang w:eastAsia="en-US"/>
              </w:rPr>
            </w:pPr>
            <w:r w:rsidRPr="00AD6538">
              <w:rPr>
                <w:rFonts w:ascii="Calibri" w:hAnsi="Calibri" w:cs="Calibri"/>
                <w:color w:val="000000"/>
                <w:sz w:val="22"/>
                <w:szCs w:val="22"/>
                <w:lang w:eastAsia="en-US"/>
              </w:rPr>
              <w:t>2</w:t>
            </w:r>
          </w:p>
        </w:tc>
        <w:tc>
          <w:tcPr>
            <w:tcW w:w="2803" w:type="dxa"/>
            <w:tcBorders>
              <w:top w:val="nil"/>
              <w:left w:val="nil"/>
              <w:bottom w:val="single" w:sz="4" w:space="0" w:color="auto"/>
              <w:right w:val="single" w:sz="4" w:space="0" w:color="auto"/>
            </w:tcBorders>
            <w:shd w:val="clear" w:color="auto" w:fill="auto"/>
            <w:noWrap/>
            <w:vAlign w:val="bottom"/>
            <w:hideMark/>
          </w:tcPr>
          <w:p w14:paraId="3D911130"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HIS_TRANSACTION_ID</w:t>
            </w:r>
          </w:p>
        </w:tc>
        <w:tc>
          <w:tcPr>
            <w:tcW w:w="1201" w:type="dxa"/>
            <w:tcBorders>
              <w:top w:val="nil"/>
              <w:left w:val="nil"/>
              <w:bottom w:val="single" w:sz="4" w:space="0" w:color="auto"/>
              <w:right w:val="single" w:sz="4" w:space="0" w:color="auto"/>
            </w:tcBorders>
            <w:shd w:val="clear" w:color="auto" w:fill="auto"/>
            <w:noWrap/>
            <w:vAlign w:val="bottom"/>
            <w:hideMark/>
          </w:tcPr>
          <w:p w14:paraId="014D20AE"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NUMBER</w:t>
            </w:r>
          </w:p>
        </w:tc>
        <w:tc>
          <w:tcPr>
            <w:tcW w:w="837" w:type="dxa"/>
            <w:tcBorders>
              <w:top w:val="nil"/>
              <w:left w:val="nil"/>
              <w:bottom w:val="single" w:sz="4" w:space="0" w:color="auto"/>
              <w:right w:val="single" w:sz="4" w:space="0" w:color="auto"/>
            </w:tcBorders>
            <w:shd w:val="clear" w:color="auto" w:fill="auto"/>
            <w:noWrap/>
            <w:vAlign w:val="bottom"/>
            <w:hideMark/>
          </w:tcPr>
          <w:p w14:paraId="06EB5635" w14:textId="77777777" w:rsidR="00AD6538" w:rsidRPr="00AD6538" w:rsidRDefault="00AD6538" w:rsidP="00AD6538">
            <w:pPr>
              <w:jc w:val="right"/>
              <w:rPr>
                <w:rFonts w:ascii="Calibri" w:hAnsi="Calibri" w:cs="Calibri"/>
                <w:color w:val="000000"/>
                <w:sz w:val="22"/>
                <w:szCs w:val="22"/>
                <w:lang w:eastAsia="en-US"/>
              </w:rPr>
            </w:pPr>
            <w:r w:rsidRPr="00AD6538">
              <w:rPr>
                <w:rFonts w:ascii="Calibri" w:hAnsi="Calibri" w:cs="Calibri"/>
                <w:color w:val="000000"/>
                <w:sz w:val="22"/>
                <w:szCs w:val="22"/>
                <w:lang w:eastAsia="en-US"/>
              </w:rPr>
              <w:t>22</w:t>
            </w:r>
          </w:p>
        </w:tc>
        <w:tc>
          <w:tcPr>
            <w:tcW w:w="4353" w:type="dxa"/>
            <w:tcBorders>
              <w:top w:val="nil"/>
              <w:left w:val="nil"/>
              <w:bottom w:val="single" w:sz="4" w:space="0" w:color="auto"/>
              <w:right w:val="single" w:sz="4" w:space="0" w:color="auto"/>
            </w:tcBorders>
            <w:shd w:val="clear" w:color="auto" w:fill="auto"/>
            <w:vAlign w:val="bottom"/>
            <w:hideMark/>
          </w:tcPr>
          <w:p w14:paraId="0D56DC11"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Field which joins Lot Update transaction</w:t>
            </w:r>
          </w:p>
        </w:tc>
      </w:tr>
      <w:tr w:rsidR="00AD6538" w:rsidRPr="00AD6538" w14:paraId="43B6299D" w14:textId="77777777" w:rsidTr="00AD6538">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70340C93" w14:textId="77777777" w:rsidR="00AD6538" w:rsidRPr="00AD6538" w:rsidRDefault="00AD6538" w:rsidP="00AD6538">
            <w:pPr>
              <w:jc w:val="center"/>
              <w:rPr>
                <w:rFonts w:ascii="Calibri" w:hAnsi="Calibri" w:cs="Calibri"/>
                <w:color w:val="000000"/>
                <w:sz w:val="22"/>
                <w:szCs w:val="22"/>
                <w:lang w:eastAsia="en-US"/>
              </w:rPr>
            </w:pPr>
            <w:r w:rsidRPr="00AD6538">
              <w:rPr>
                <w:rFonts w:ascii="Calibri" w:hAnsi="Calibri" w:cs="Calibri"/>
                <w:color w:val="000000"/>
                <w:sz w:val="22"/>
                <w:szCs w:val="22"/>
                <w:lang w:eastAsia="en-US"/>
              </w:rPr>
              <w:t>3</w:t>
            </w:r>
          </w:p>
        </w:tc>
        <w:tc>
          <w:tcPr>
            <w:tcW w:w="2803" w:type="dxa"/>
            <w:tcBorders>
              <w:top w:val="nil"/>
              <w:left w:val="nil"/>
              <w:bottom w:val="single" w:sz="4" w:space="0" w:color="auto"/>
              <w:right w:val="single" w:sz="4" w:space="0" w:color="auto"/>
            </w:tcBorders>
            <w:shd w:val="clear" w:color="auto" w:fill="auto"/>
            <w:noWrap/>
            <w:vAlign w:val="bottom"/>
            <w:hideMark/>
          </w:tcPr>
          <w:p w14:paraId="17D35D63"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HIS_STAGING_ID</w:t>
            </w:r>
          </w:p>
        </w:tc>
        <w:tc>
          <w:tcPr>
            <w:tcW w:w="1201" w:type="dxa"/>
            <w:tcBorders>
              <w:top w:val="nil"/>
              <w:left w:val="nil"/>
              <w:bottom w:val="single" w:sz="4" w:space="0" w:color="auto"/>
              <w:right w:val="single" w:sz="4" w:space="0" w:color="auto"/>
            </w:tcBorders>
            <w:shd w:val="clear" w:color="auto" w:fill="auto"/>
            <w:noWrap/>
            <w:vAlign w:val="bottom"/>
            <w:hideMark/>
          </w:tcPr>
          <w:p w14:paraId="22B26DB7"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NUMBER</w:t>
            </w:r>
          </w:p>
        </w:tc>
        <w:tc>
          <w:tcPr>
            <w:tcW w:w="837" w:type="dxa"/>
            <w:tcBorders>
              <w:top w:val="nil"/>
              <w:left w:val="nil"/>
              <w:bottom w:val="single" w:sz="4" w:space="0" w:color="auto"/>
              <w:right w:val="single" w:sz="4" w:space="0" w:color="auto"/>
            </w:tcBorders>
            <w:shd w:val="clear" w:color="auto" w:fill="auto"/>
            <w:noWrap/>
            <w:vAlign w:val="bottom"/>
            <w:hideMark/>
          </w:tcPr>
          <w:p w14:paraId="3227DBA6" w14:textId="77777777" w:rsidR="00AD6538" w:rsidRPr="00AD6538" w:rsidRDefault="00AD6538" w:rsidP="00AD6538">
            <w:pPr>
              <w:jc w:val="right"/>
              <w:rPr>
                <w:rFonts w:ascii="Calibri" w:hAnsi="Calibri" w:cs="Calibri"/>
                <w:color w:val="000000"/>
                <w:sz w:val="22"/>
                <w:szCs w:val="22"/>
                <w:lang w:eastAsia="en-US"/>
              </w:rPr>
            </w:pPr>
            <w:r w:rsidRPr="00AD6538">
              <w:rPr>
                <w:rFonts w:ascii="Calibri" w:hAnsi="Calibri" w:cs="Calibri"/>
                <w:color w:val="000000"/>
                <w:sz w:val="22"/>
                <w:szCs w:val="22"/>
                <w:lang w:eastAsia="en-US"/>
              </w:rPr>
              <w:t>22</w:t>
            </w:r>
          </w:p>
        </w:tc>
        <w:tc>
          <w:tcPr>
            <w:tcW w:w="4353" w:type="dxa"/>
            <w:tcBorders>
              <w:top w:val="nil"/>
              <w:left w:val="nil"/>
              <w:bottom w:val="single" w:sz="4" w:space="0" w:color="auto"/>
              <w:right w:val="single" w:sz="4" w:space="0" w:color="auto"/>
            </w:tcBorders>
            <w:shd w:val="clear" w:color="auto" w:fill="auto"/>
            <w:vAlign w:val="bottom"/>
            <w:hideMark/>
          </w:tcPr>
          <w:p w14:paraId="3E2244CC"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 </w:t>
            </w:r>
          </w:p>
        </w:tc>
      </w:tr>
      <w:tr w:rsidR="00AD6538" w:rsidRPr="00AD6538" w14:paraId="05456AE8" w14:textId="77777777" w:rsidTr="00AD6538">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3E674E44" w14:textId="77777777" w:rsidR="00AD6538" w:rsidRPr="00AD6538" w:rsidRDefault="00AD6538" w:rsidP="00AD6538">
            <w:pPr>
              <w:jc w:val="center"/>
              <w:rPr>
                <w:rFonts w:ascii="Calibri" w:hAnsi="Calibri" w:cs="Calibri"/>
                <w:color w:val="000000"/>
                <w:sz w:val="22"/>
                <w:szCs w:val="22"/>
                <w:lang w:eastAsia="en-US"/>
              </w:rPr>
            </w:pPr>
            <w:r w:rsidRPr="00AD6538">
              <w:rPr>
                <w:rFonts w:ascii="Calibri" w:hAnsi="Calibri" w:cs="Calibri"/>
                <w:color w:val="000000"/>
                <w:sz w:val="22"/>
                <w:szCs w:val="22"/>
                <w:lang w:eastAsia="en-US"/>
              </w:rPr>
              <w:t>4</w:t>
            </w:r>
          </w:p>
        </w:tc>
        <w:tc>
          <w:tcPr>
            <w:tcW w:w="2803" w:type="dxa"/>
            <w:tcBorders>
              <w:top w:val="nil"/>
              <w:left w:val="nil"/>
              <w:bottom w:val="single" w:sz="4" w:space="0" w:color="auto"/>
              <w:right w:val="single" w:sz="4" w:space="0" w:color="auto"/>
            </w:tcBorders>
            <w:shd w:val="clear" w:color="auto" w:fill="auto"/>
            <w:noWrap/>
            <w:vAlign w:val="bottom"/>
            <w:hideMark/>
          </w:tcPr>
          <w:p w14:paraId="1C326591"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HOSPITAL_CODE</w:t>
            </w:r>
          </w:p>
        </w:tc>
        <w:tc>
          <w:tcPr>
            <w:tcW w:w="1201" w:type="dxa"/>
            <w:tcBorders>
              <w:top w:val="nil"/>
              <w:left w:val="nil"/>
              <w:bottom w:val="single" w:sz="4" w:space="0" w:color="auto"/>
              <w:right w:val="single" w:sz="4" w:space="0" w:color="auto"/>
            </w:tcBorders>
            <w:shd w:val="clear" w:color="auto" w:fill="auto"/>
            <w:noWrap/>
            <w:vAlign w:val="bottom"/>
            <w:hideMark/>
          </w:tcPr>
          <w:p w14:paraId="546F1D81"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45CBAFAF" w14:textId="77777777" w:rsidR="00AD6538" w:rsidRPr="00AD6538" w:rsidRDefault="00AD6538" w:rsidP="00AD6538">
            <w:pPr>
              <w:jc w:val="right"/>
              <w:rPr>
                <w:rFonts w:ascii="Calibri" w:hAnsi="Calibri" w:cs="Calibri"/>
                <w:color w:val="000000"/>
                <w:sz w:val="22"/>
                <w:szCs w:val="22"/>
                <w:lang w:eastAsia="en-US"/>
              </w:rPr>
            </w:pPr>
            <w:r w:rsidRPr="00AD6538">
              <w:rPr>
                <w:rFonts w:ascii="Calibri" w:hAnsi="Calibri" w:cs="Calibri"/>
                <w:color w:val="000000"/>
                <w:sz w:val="22"/>
                <w:szCs w:val="22"/>
                <w:lang w:eastAsia="en-US"/>
              </w:rPr>
              <w:t>20</w:t>
            </w:r>
          </w:p>
        </w:tc>
        <w:tc>
          <w:tcPr>
            <w:tcW w:w="4353" w:type="dxa"/>
            <w:tcBorders>
              <w:top w:val="nil"/>
              <w:left w:val="nil"/>
              <w:bottom w:val="single" w:sz="4" w:space="0" w:color="auto"/>
              <w:right w:val="single" w:sz="4" w:space="0" w:color="auto"/>
            </w:tcBorders>
            <w:shd w:val="clear" w:color="auto" w:fill="auto"/>
            <w:vAlign w:val="bottom"/>
            <w:hideMark/>
          </w:tcPr>
          <w:p w14:paraId="321FB3E7"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 </w:t>
            </w:r>
          </w:p>
        </w:tc>
      </w:tr>
      <w:tr w:rsidR="00AD6538" w:rsidRPr="00AD6538" w14:paraId="1F2F8A4D" w14:textId="77777777" w:rsidTr="00AD6538">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5322EC6B" w14:textId="77777777" w:rsidR="00AD6538" w:rsidRPr="00AD6538" w:rsidRDefault="00AD6538" w:rsidP="00AD6538">
            <w:pPr>
              <w:jc w:val="center"/>
              <w:rPr>
                <w:rFonts w:ascii="Calibri" w:hAnsi="Calibri" w:cs="Calibri"/>
                <w:color w:val="000000"/>
                <w:sz w:val="22"/>
                <w:szCs w:val="22"/>
                <w:lang w:eastAsia="en-US"/>
              </w:rPr>
            </w:pPr>
            <w:r w:rsidRPr="00AD6538">
              <w:rPr>
                <w:rFonts w:ascii="Calibri" w:hAnsi="Calibri" w:cs="Calibri"/>
                <w:color w:val="000000"/>
                <w:sz w:val="22"/>
                <w:szCs w:val="22"/>
                <w:lang w:eastAsia="en-US"/>
              </w:rPr>
              <w:t>5</w:t>
            </w:r>
          </w:p>
        </w:tc>
        <w:tc>
          <w:tcPr>
            <w:tcW w:w="2803" w:type="dxa"/>
            <w:tcBorders>
              <w:top w:val="nil"/>
              <w:left w:val="nil"/>
              <w:bottom w:val="single" w:sz="4" w:space="0" w:color="auto"/>
              <w:right w:val="single" w:sz="4" w:space="0" w:color="auto"/>
            </w:tcBorders>
            <w:shd w:val="clear" w:color="auto" w:fill="auto"/>
            <w:noWrap/>
            <w:vAlign w:val="bottom"/>
            <w:hideMark/>
          </w:tcPr>
          <w:p w14:paraId="7DD4B02A"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TRANSACTION_TYPE</w:t>
            </w:r>
          </w:p>
        </w:tc>
        <w:tc>
          <w:tcPr>
            <w:tcW w:w="1201" w:type="dxa"/>
            <w:tcBorders>
              <w:top w:val="nil"/>
              <w:left w:val="nil"/>
              <w:bottom w:val="single" w:sz="4" w:space="0" w:color="auto"/>
              <w:right w:val="single" w:sz="4" w:space="0" w:color="auto"/>
            </w:tcBorders>
            <w:shd w:val="clear" w:color="auto" w:fill="auto"/>
            <w:noWrap/>
            <w:vAlign w:val="bottom"/>
            <w:hideMark/>
          </w:tcPr>
          <w:p w14:paraId="63773FA7"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70D1E85E" w14:textId="77777777" w:rsidR="00AD6538" w:rsidRPr="00AD6538" w:rsidRDefault="00AD6538" w:rsidP="00AD6538">
            <w:pPr>
              <w:jc w:val="right"/>
              <w:rPr>
                <w:rFonts w:ascii="Calibri" w:hAnsi="Calibri" w:cs="Calibri"/>
                <w:color w:val="000000"/>
                <w:sz w:val="22"/>
                <w:szCs w:val="22"/>
                <w:lang w:eastAsia="en-US"/>
              </w:rPr>
            </w:pPr>
            <w:r w:rsidRPr="00AD6538">
              <w:rPr>
                <w:rFonts w:ascii="Calibri" w:hAnsi="Calibri" w:cs="Calibri"/>
                <w:color w:val="000000"/>
                <w:sz w:val="22"/>
                <w:szCs w:val="22"/>
                <w:lang w:eastAsia="en-US"/>
              </w:rPr>
              <w:t>100</w:t>
            </w:r>
          </w:p>
        </w:tc>
        <w:tc>
          <w:tcPr>
            <w:tcW w:w="4353" w:type="dxa"/>
            <w:tcBorders>
              <w:top w:val="nil"/>
              <w:left w:val="nil"/>
              <w:bottom w:val="single" w:sz="4" w:space="0" w:color="auto"/>
              <w:right w:val="single" w:sz="4" w:space="0" w:color="auto"/>
            </w:tcBorders>
            <w:shd w:val="clear" w:color="auto" w:fill="auto"/>
            <w:vAlign w:val="bottom"/>
            <w:hideMark/>
          </w:tcPr>
          <w:p w14:paraId="3FCC6445"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 </w:t>
            </w:r>
          </w:p>
        </w:tc>
      </w:tr>
      <w:tr w:rsidR="00AD6538" w:rsidRPr="00AD6538" w14:paraId="611DDE39" w14:textId="77777777" w:rsidTr="00AD6538">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7DD980A3" w14:textId="77777777" w:rsidR="00AD6538" w:rsidRPr="00AD6538" w:rsidRDefault="00AD6538" w:rsidP="00AD6538">
            <w:pPr>
              <w:jc w:val="center"/>
              <w:rPr>
                <w:rFonts w:ascii="Calibri" w:hAnsi="Calibri" w:cs="Calibri"/>
                <w:color w:val="000000"/>
                <w:sz w:val="22"/>
                <w:szCs w:val="22"/>
                <w:lang w:eastAsia="en-US"/>
              </w:rPr>
            </w:pPr>
            <w:r w:rsidRPr="00AD6538">
              <w:rPr>
                <w:rFonts w:ascii="Calibri" w:hAnsi="Calibri" w:cs="Calibri"/>
                <w:color w:val="000000"/>
                <w:sz w:val="22"/>
                <w:szCs w:val="22"/>
                <w:lang w:eastAsia="en-US"/>
              </w:rPr>
              <w:t>6</w:t>
            </w:r>
          </w:p>
        </w:tc>
        <w:tc>
          <w:tcPr>
            <w:tcW w:w="2803" w:type="dxa"/>
            <w:tcBorders>
              <w:top w:val="nil"/>
              <w:left w:val="nil"/>
              <w:bottom w:val="single" w:sz="4" w:space="0" w:color="auto"/>
              <w:right w:val="single" w:sz="4" w:space="0" w:color="auto"/>
            </w:tcBorders>
            <w:shd w:val="clear" w:color="auto" w:fill="auto"/>
            <w:noWrap/>
            <w:vAlign w:val="bottom"/>
            <w:hideMark/>
          </w:tcPr>
          <w:p w14:paraId="1C28F729"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TRANSACTION_DATE</w:t>
            </w:r>
          </w:p>
        </w:tc>
        <w:tc>
          <w:tcPr>
            <w:tcW w:w="1201" w:type="dxa"/>
            <w:tcBorders>
              <w:top w:val="nil"/>
              <w:left w:val="nil"/>
              <w:bottom w:val="single" w:sz="4" w:space="0" w:color="auto"/>
              <w:right w:val="single" w:sz="4" w:space="0" w:color="auto"/>
            </w:tcBorders>
            <w:shd w:val="clear" w:color="auto" w:fill="auto"/>
            <w:noWrap/>
            <w:vAlign w:val="bottom"/>
            <w:hideMark/>
          </w:tcPr>
          <w:p w14:paraId="6A9EA2CE"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DATE</w:t>
            </w:r>
          </w:p>
        </w:tc>
        <w:tc>
          <w:tcPr>
            <w:tcW w:w="837" w:type="dxa"/>
            <w:tcBorders>
              <w:top w:val="nil"/>
              <w:left w:val="nil"/>
              <w:bottom w:val="single" w:sz="4" w:space="0" w:color="auto"/>
              <w:right w:val="single" w:sz="4" w:space="0" w:color="auto"/>
            </w:tcBorders>
            <w:shd w:val="clear" w:color="auto" w:fill="auto"/>
            <w:noWrap/>
            <w:vAlign w:val="bottom"/>
            <w:hideMark/>
          </w:tcPr>
          <w:p w14:paraId="62D89A8A" w14:textId="77777777" w:rsidR="00AD6538" w:rsidRPr="00AD6538" w:rsidRDefault="00AD6538" w:rsidP="00AD6538">
            <w:pPr>
              <w:jc w:val="right"/>
              <w:rPr>
                <w:rFonts w:ascii="Calibri" w:hAnsi="Calibri" w:cs="Calibri"/>
                <w:color w:val="000000"/>
                <w:sz w:val="22"/>
                <w:szCs w:val="22"/>
                <w:lang w:eastAsia="en-US"/>
              </w:rPr>
            </w:pPr>
            <w:r w:rsidRPr="00AD6538">
              <w:rPr>
                <w:rFonts w:ascii="Calibri" w:hAnsi="Calibri" w:cs="Calibri"/>
                <w:color w:val="000000"/>
                <w:sz w:val="22"/>
                <w:szCs w:val="22"/>
                <w:lang w:eastAsia="en-US"/>
              </w:rPr>
              <w:t>7</w:t>
            </w:r>
          </w:p>
        </w:tc>
        <w:tc>
          <w:tcPr>
            <w:tcW w:w="4353" w:type="dxa"/>
            <w:tcBorders>
              <w:top w:val="nil"/>
              <w:left w:val="nil"/>
              <w:bottom w:val="single" w:sz="4" w:space="0" w:color="auto"/>
              <w:right w:val="single" w:sz="4" w:space="0" w:color="auto"/>
            </w:tcBorders>
            <w:shd w:val="clear" w:color="auto" w:fill="auto"/>
            <w:vAlign w:val="bottom"/>
            <w:hideMark/>
          </w:tcPr>
          <w:p w14:paraId="2AAD9AF1"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 </w:t>
            </w:r>
          </w:p>
        </w:tc>
      </w:tr>
      <w:tr w:rsidR="00AD6538" w:rsidRPr="00AD6538" w14:paraId="43403BFF" w14:textId="77777777" w:rsidTr="00AD6538">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51E32645" w14:textId="77777777" w:rsidR="00AD6538" w:rsidRPr="00AD6538" w:rsidRDefault="00AD6538" w:rsidP="00AD6538">
            <w:pPr>
              <w:jc w:val="center"/>
              <w:rPr>
                <w:rFonts w:ascii="Calibri" w:hAnsi="Calibri" w:cs="Calibri"/>
                <w:color w:val="000000"/>
                <w:sz w:val="22"/>
                <w:szCs w:val="22"/>
                <w:lang w:eastAsia="en-US"/>
              </w:rPr>
            </w:pPr>
            <w:r w:rsidRPr="00AD6538">
              <w:rPr>
                <w:rFonts w:ascii="Calibri" w:hAnsi="Calibri" w:cs="Calibri"/>
                <w:color w:val="000000"/>
                <w:sz w:val="22"/>
                <w:szCs w:val="22"/>
                <w:lang w:eastAsia="en-US"/>
              </w:rPr>
              <w:t>7</w:t>
            </w:r>
          </w:p>
        </w:tc>
        <w:tc>
          <w:tcPr>
            <w:tcW w:w="2803" w:type="dxa"/>
            <w:tcBorders>
              <w:top w:val="nil"/>
              <w:left w:val="nil"/>
              <w:bottom w:val="single" w:sz="4" w:space="0" w:color="auto"/>
              <w:right w:val="single" w:sz="4" w:space="0" w:color="auto"/>
            </w:tcBorders>
            <w:shd w:val="clear" w:color="auto" w:fill="auto"/>
            <w:noWrap/>
            <w:vAlign w:val="bottom"/>
            <w:hideMark/>
          </w:tcPr>
          <w:p w14:paraId="123FFEAF"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ITEM_CODE</w:t>
            </w:r>
          </w:p>
        </w:tc>
        <w:tc>
          <w:tcPr>
            <w:tcW w:w="1201" w:type="dxa"/>
            <w:tcBorders>
              <w:top w:val="nil"/>
              <w:left w:val="nil"/>
              <w:bottom w:val="single" w:sz="4" w:space="0" w:color="auto"/>
              <w:right w:val="single" w:sz="4" w:space="0" w:color="auto"/>
            </w:tcBorders>
            <w:shd w:val="clear" w:color="auto" w:fill="auto"/>
            <w:noWrap/>
            <w:vAlign w:val="bottom"/>
            <w:hideMark/>
          </w:tcPr>
          <w:p w14:paraId="3C1A3C57"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5589BB5B" w14:textId="77777777" w:rsidR="00AD6538" w:rsidRPr="00AD6538" w:rsidRDefault="00AD6538" w:rsidP="00AD6538">
            <w:pPr>
              <w:jc w:val="right"/>
              <w:rPr>
                <w:rFonts w:ascii="Calibri" w:hAnsi="Calibri" w:cs="Calibri"/>
                <w:color w:val="000000"/>
                <w:sz w:val="22"/>
                <w:szCs w:val="22"/>
                <w:lang w:eastAsia="en-US"/>
              </w:rPr>
            </w:pPr>
            <w:r w:rsidRPr="00AD6538">
              <w:rPr>
                <w:rFonts w:ascii="Calibri" w:hAnsi="Calibri" w:cs="Calibri"/>
                <w:color w:val="000000"/>
                <w:sz w:val="22"/>
                <w:szCs w:val="22"/>
                <w:lang w:eastAsia="en-US"/>
              </w:rPr>
              <w:t>300</w:t>
            </w:r>
          </w:p>
        </w:tc>
        <w:tc>
          <w:tcPr>
            <w:tcW w:w="4353" w:type="dxa"/>
            <w:tcBorders>
              <w:top w:val="nil"/>
              <w:left w:val="nil"/>
              <w:bottom w:val="single" w:sz="4" w:space="0" w:color="auto"/>
              <w:right w:val="single" w:sz="4" w:space="0" w:color="auto"/>
            </w:tcBorders>
            <w:shd w:val="clear" w:color="auto" w:fill="auto"/>
            <w:vAlign w:val="bottom"/>
            <w:hideMark/>
          </w:tcPr>
          <w:p w14:paraId="1FE58586"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 </w:t>
            </w:r>
          </w:p>
        </w:tc>
      </w:tr>
      <w:tr w:rsidR="00AD6538" w:rsidRPr="00AD6538" w14:paraId="53FF04F9" w14:textId="77777777" w:rsidTr="00AD6538">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124A8912" w14:textId="77777777" w:rsidR="00AD6538" w:rsidRPr="00AD6538" w:rsidRDefault="00AD6538" w:rsidP="00AD6538">
            <w:pPr>
              <w:jc w:val="center"/>
              <w:rPr>
                <w:rFonts w:ascii="Calibri" w:hAnsi="Calibri" w:cs="Calibri"/>
                <w:color w:val="000000"/>
                <w:sz w:val="22"/>
                <w:szCs w:val="22"/>
                <w:lang w:eastAsia="en-US"/>
              </w:rPr>
            </w:pPr>
            <w:r w:rsidRPr="00AD6538">
              <w:rPr>
                <w:rFonts w:ascii="Calibri" w:hAnsi="Calibri" w:cs="Calibri"/>
                <w:color w:val="000000"/>
                <w:sz w:val="22"/>
                <w:szCs w:val="22"/>
                <w:lang w:eastAsia="en-US"/>
              </w:rPr>
              <w:t>8</w:t>
            </w:r>
          </w:p>
        </w:tc>
        <w:tc>
          <w:tcPr>
            <w:tcW w:w="2803" w:type="dxa"/>
            <w:tcBorders>
              <w:top w:val="nil"/>
              <w:left w:val="nil"/>
              <w:bottom w:val="single" w:sz="4" w:space="0" w:color="auto"/>
              <w:right w:val="single" w:sz="4" w:space="0" w:color="auto"/>
            </w:tcBorders>
            <w:shd w:val="clear" w:color="auto" w:fill="auto"/>
            <w:noWrap/>
            <w:vAlign w:val="bottom"/>
            <w:hideMark/>
          </w:tcPr>
          <w:p w14:paraId="50792C70"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LOT_NUMBER</w:t>
            </w:r>
          </w:p>
        </w:tc>
        <w:tc>
          <w:tcPr>
            <w:tcW w:w="1201" w:type="dxa"/>
            <w:tcBorders>
              <w:top w:val="nil"/>
              <w:left w:val="nil"/>
              <w:bottom w:val="single" w:sz="4" w:space="0" w:color="auto"/>
              <w:right w:val="single" w:sz="4" w:space="0" w:color="auto"/>
            </w:tcBorders>
            <w:shd w:val="clear" w:color="auto" w:fill="auto"/>
            <w:noWrap/>
            <w:vAlign w:val="bottom"/>
            <w:hideMark/>
          </w:tcPr>
          <w:p w14:paraId="53AAA7AB"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54EF22F0" w14:textId="77777777" w:rsidR="00AD6538" w:rsidRPr="00AD6538" w:rsidRDefault="00AD6538" w:rsidP="00AD6538">
            <w:pPr>
              <w:jc w:val="right"/>
              <w:rPr>
                <w:rFonts w:ascii="Calibri" w:hAnsi="Calibri" w:cs="Calibri"/>
                <w:color w:val="000000"/>
                <w:sz w:val="22"/>
                <w:szCs w:val="22"/>
                <w:lang w:eastAsia="en-US"/>
              </w:rPr>
            </w:pPr>
            <w:r w:rsidRPr="00AD6538">
              <w:rPr>
                <w:rFonts w:ascii="Calibri" w:hAnsi="Calibri" w:cs="Calibri"/>
                <w:color w:val="000000"/>
                <w:sz w:val="22"/>
                <w:szCs w:val="22"/>
                <w:lang w:eastAsia="en-US"/>
              </w:rPr>
              <w:t>80</w:t>
            </w:r>
          </w:p>
        </w:tc>
        <w:tc>
          <w:tcPr>
            <w:tcW w:w="4353" w:type="dxa"/>
            <w:tcBorders>
              <w:top w:val="nil"/>
              <w:left w:val="nil"/>
              <w:bottom w:val="single" w:sz="4" w:space="0" w:color="auto"/>
              <w:right w:val="single" w:sz="4" w:space="0" w:color="auto"/>
            </w:tcBorders>
            <w:shd w:val="clear" w:color="auto" w:fill="auto"/>
            <w:vAlign w:val="bottom"/>
            <w:hideMark/>
          </w:tcPr>
          <w:p w14:paraId="751C2687"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 </w:t>
            </w:r>
          </w:p>
        </w:tc>
      </w:tr>
      <w:tr w:rsidR="00AD6538" w:rsidRPr="00AD6538" w14:paraId="48C53C8E" w14:textId="77777777" w:rsidTr="00AD6538">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796EAF14" w14:textId="77777777" w:rsidR="00AD6538" w:rsidRPr="00AD6538" w:rsidRDefault="00AD6538" w:rsidP="00AD6538">
            <w:pPr>
              <w:jc w:val="center"/>
              <w:rPr>
                <w:rFonts w:ascii="Calibri" w:hAnsi="Calibri" w:cs="Calibri"/>
                <w:color w:val="000000"/>
                <w:sz w:val="22"/>
                <w:szCs w:val="22"/>
                <w:lang w:eastAsia="en-US"/>
              </w:rPr>
            </w:pPr>
            <w:r w:rsidRPr="00AD6538">
              <w:rPr>
                <w:rFonts w:ascii="Calibri" w:hAnsi="Calibri" w:cs="Calibri"/>
                <w:color w:val="000000"/>
                <w:sz w:val="22"/>
                <w:szCs w:val="22"/>
                <w:lang w:eastAsia="en-US"/>
              </w:rPr>
              <w:t>9</w:t>
            </w:r>
          </w:p>
        </w:tc>
        <w:tc>
          <w:tcPr>
            <w:tcW w:w="2803" w:type="dxa"/>
            <w:tcBorders>
              <w:top w:val="nil"/>
              <w:left w:val="nil"/>
              <w:bottom w:val="single" w:sz="4" w:space="0" w:color="auto"/>
              <w:right w:val="single" w:sz="4" w:space="0" w:color="auto"/>
            </w:tcBorders>
            <w:shd w:val="clear" w:color="auto" w:fill="auto"/>
            <w:noWrap/>
            <w:vAlign w:val="bottom"/>
            <w:hideMark/>
          </w:tcPr>
          <w:p w14:paraId="263F7E50"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LOT_QUANTITY</w:t>
            </w:r>
          </w:p>
        </w:tc>
        <w:tc>
          <w:tcPr>
            <w:tcW w:w="1201" w:type="dxa"/>
            <w:tcBorders>
              <w:top w:val="nil"/>
              <w:left w:val="nil"/>
              <w:bottom w:val="single" w:sz="4" w:space="0" w:color="auto"/>
              <w:right w:val="single" w:sz="4" w:space="0" w:color="auto"/>
            </w:tcBorders>
            <w:shd w:val="clear" w:color="auto" w:fill="auto"/>
            <w:noWrap/>
            <w:vAlign w:val="bottom"/>
            <w:hideMark/>
          </w:tcPr>
          <w:p w14:paraId="6CDD9A34"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NUMBER</w:t>
            </w:r>
          </w:p>
        </w:tc>
        <w:tc>
          <w:tcPr>
            <w:tcW w:w="837" w:type="dxa"/>
            <w:tcBorders>
              <w:top w:val="nil"/>
              <w:left w:val="nil"/>
              <w:bottom w:val="single" w:sz="4" w:space="0" w:color="auto"/>
              <w:right w:val="single" w:sz="4" w:space="0" w:color="auto"/>
            </w:tcBorders>
            <w:shd w:val="clear" w:color="auto" w:fill="auto"/>
            <w:noWrap/>
            <w:vAlign w:val="bottom"/>
            <w:hideMark/>
          </w:tcPr>
          <w:p w14:paraId="0C71A040" w14:textId="77777777" w:rsidR="00AD6538" w:rsidRPr="00AD6538" w:rsidRDefault="00AD6538" w:rsidP="00AD6538">
            <w:pPr>
              <w:jc w:val="right"/>
              <w:rPr>
                <w:rFonts w:ascii="Calibri" w:hAnsi="Calibri" w:cs="Calibri"/>
                <w:color w:val="000000"/>
                <w:sz w:val="22"/>
                <w:szCs w:val="22"/>
                <w:lang w:eastAsia="en-US"/>
              </w:rPr>
            </w:pPr>
            <w:r w:rsidRPr="00AD6538">
              <w:rPr>
                <w:rFonts w:ascii="Calibri" w:hAnsi="Calibri" w:cs="Calibri"/>
                <w:color w:val="000000"/>
                <w:sz w:val="22"/>
                <w:szCs w:val="22"/>
                <w:lang w:eastAsia="en-US"/>
              </w:rPr>
              <w:t>22</w:t>
            </w:r>
          </w:p>
        </w:tc>
        <w:tc>
          <w:tcPr>
            <w:tcW w:w="4353" w:type="dxa"/>
            <w:tcBorders>
              <w:top w:val="nil"/>
              <w:left w:val="nil"/>
              <w:bottom w:val="single" w:sz="4" w:space="0" w:color="auto"/>
              <w:right w:val="single" w:sz="4" w:space="0" w:color="auto"/>
            </w:tcBorders>
            <w:shd w:val="clear" w:color="auto" w:fill="auto"/>
            <w:vAlign w:val="bottom"/>
            <w:hideMark/>
          </w:tcPr>
          <w:p w14:paraId="7E1D6554"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 </w:t>
            </w:r>
          </w:p>
        </w:tc>
      </w:tr>
      <w:tr w:rsidR="00AD6538" w:rsidRPr="00AD6538" w14:paraId="61AD3803" w14:textId="77777777" w:rsidTr="00AD6538">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51B0E2EF" w14:textId="77777777" w:rsidR="00AD6538" w:rsidRPr="00AD6538" w:rsidRDefault="00AD6538" w:rsidP="00AD6538">
            <w:pPr>
              <w:jc w:val="center"/>
              <w:rPr>
                <w:rFonts w:ascii="Calibri" w:hAnsi="Calibri" w:cs="Calibri"/>
                <w:color w:val="000000"/>
                <w:sz w:val="22"/>
                <w:szCs w:val="22"/>
                <w:lang w:eastAsia="en-US"/>
              </w:rPr>
            </w:pPr>
            <w:r w:rsidRPr="00AD6538">
              <w:rPr>
                <w:rFonts w:ascii="Calibri" w:hAnsi="Calibri" w:cs="Calibri"/>
                <w:color w:val="000000"/>
                <w:sz w:val="22"/>
                <w:szCs w:val="22"/>
                <w:lang w:eastAsia="en-US"/>
              </w:rPr>
              <w:lastRenderedPageBreak/>
              <w:t>10</w:t>
            </w:r>
          </w:p>
        </w:tc>
        <w:tc>
          <w:tcPr>
            <w:tcW w:w="2803" w:type="dxa"/>
            <w:tcBorders>
              <w:top w:val="nil"/>
              <w:left w:val="nil"/>
              <w:bottom w:val="single" w:sz="4" w:space="0" w:color="auto"/>
              <w:right w:val="single" w:sz="4" w:space="0" w:color="auto"/>
            </w:tcBorders>
            <w:shd w:val="clear" w:color="auto" w:fill="auto"/>
            <w:noWrap/>
            <w:vAlign w:val="bottom"/>
            <w:hideMark/>
          </w:tcPr>
          <w:p w14:paraId="09FED261"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LOT_EXPIRATION_DATE</w:t>
            </w:r>
          </w:p>
        </w:tc>
        <w:tc>
          <w:tcPr>
            <w:tcW w:w="1201" w:type="dxa"/>
            <w:tcBorders>
              <w:top w:val="nil"/>
              <w:left w:val="nil"/>
              <w:bottom w:val="single" w:sz="4" w:space="0" w:color="auto"/>
              <w:right w:val="single" w:sz="4" w:space="0" w:color="auto"/>
            </w:tcBorders>
            <w:shd w:val="clear" w:color="auto" w:fill="auto"/>
            <w:noWrap/>
            <w:vAlign w:val="bottom"/>
            <w:hideMark/>
          </w:tcPr>
          <w:p w14:paraId="0FD987C4"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DATE</w:t>
            </w:r>
          </w:p>
        </w:tc>
        <w:tc>
          <w:tcPr>
            <w:tcW w:w="837" w:type="dxa"/>
            <w:tcBorders>
              <w:top w:val="nil"/>
              <w:left w:val="nil"/>
              <w:bottom w:val="single" w:sz="4" w:space="0" w:color="auto"/>
              <w:right w:val="single" w:sz="4" w:space="0" w:color="auto"/>
            </w:tcBorders>
            <w:shd w:val="clear" w:color="auto" w:fill="auto"/>
            <w:noWrap/>
            <w:vAlign w:val="bottom"/>
            <w:hideMark/>
          </w:tcPr>
          <w:p w14:paraId="273A2A58" w14:textId="77777777" w:rsidR="00AD6538" w:rsidRPr="00AD6538" w:rsidRDefault="00AD6538" w:rsidP="00AD6538">
            <w:pPr>
              <w:jc w:val="right"/>
              <w:rPr>
                <w:rFonts w:ascii="Calibri" w:hAnsi="Calibri" w:cs="Calibri"/>
                <w:color w:val="000000"/>
                <w:sz w:val="22"/>
                <w:szCs w:val="22"/>
                <w:lang w:eastAsia="en-US"/>
              </w:rPr>
            </w:pPr>
            <w:r w:rsidRPr="00AD6538">
              <w:rPr>
                <w:rFonts w:ascii="Calibri" w:hAnsi="Calibri" w:cs="Calibri"/>
                <w:color w:val="000000"/>
                <w:sz w:val="22"/>
                <w:szCs w:val="22"/>
                <w:lang w:eastAsia="en-US"/>
              </w:rPr>
              <w:t>7</w:t>
            </w:r>
          </w:p>
        </w:tc>
        <w:tc>
          <w:tcPr>
            <w:tcW w:w="4353" w:type="dxa"/>
            <w:tcBorders>
              <w:top w:val="nil"/>
              <w:left w:val="nil"/>
              <w:bottom w:val="single" w:sz="4" w:space="0" w:color="auto"/>
              <w:right w:val="single" w:sz="4" w:space="0" w:color="auto"/>
            </w:tcBorders>
            <w:shd w:val="clear" w:color="auto" w:fill="auto"/>
            <w:vAlign w:val="bottom"/>
            <w:hideMark/>
          </w:tcPr>
          <w:p w14:paraId="7D773806"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 </w:t>
            </w:r>
          </w:p>
        </w:tc>
      </w:tr>
      <w:tr w:rsidR="00AD6538" w:rsidRPr="00AD6538" w14:paraId="2C407880" w14:textId="77777777" w:rsidTr="00AD6538">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4D4AB26A" w14:textId="77777777" w:rsidR="00AD6538" w:rsidRPr="00AD6538" w:rsidRDefault="00AD6538" w:rsidP="00AD6538">
            <w:pPr>
              <w:jc w:val="center"/>
              <w:rPr>
                <w:rFonts w:ascii="Calibri" w:hAnsi="Calibri" w:cs="Calibri"/>
                <w:color w:val="000000"/>
                <w:sz w:val="22"/>
                <w:szCs w:val="22"/>
                <w:lang w:eastAsia="en-US"/>
              </w:rPr>
            </w:pPr>
            <w:r w:rsidRPr="00AD6538">
              <w:rPr>
                <w:rFonts w:ascii="Calibri" w:hAnsi="Calibri" w:cs="Calibri"/>
                <w:color w:val="000000"/>
                <w:sz w:val="22"/>
                <w:szCs w:val="22"/>
                <w:lang w:eastAsia="en-US"/>
              </w:rPr>
              <w:t>11</w:t>
            </w:r>
          </w:p>
        </w:tc>
        <w:tc>
          <w:tcPr>
            <w:tcW w:w="2803" w:type="dxa"/>
            <w:tcBorders>
              <w:top w:val="nil"/>
              <w:left w:val="nil"/>
              <w:bottom w:val="single" w:sz="4" w:space="0" w:color="auto"/>
              <w:right w:val="single" w:sz="4" w:space="0" w:color="auto"/>
            </w:tcBorders>
            <w:shd w:val="clear" w:color="auto" w:fill="auto"/>
            <w:noWrap/>
            <w:vAlign w:val="bottom"/>
            <w:hideMark/>
          </w:tcPr>
          <w:p w14:paraId="45AB78DB"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UOM</w:t>
            </w:r>
          </w:p>
        </w:tc>
        <w:tc>
          <w:tcPr>
            <w:tcW w:w="1201" w:type="dxa"/>
            <w:tcBorders>
              <w:top w:val="nil"/>
              <w:left w:val="nil"/>
              <w:bottom w:val="single" w:sz="4" w:space="0" w:color="auto"/>
              <w:right w:val="single" w:sz="4" w:space="0" w:color="auto"/>
            </w:tcBorders>
            <w:shd w:val="clear" w:color="auto" w:fill="auto"/>
            <w:noWrap/>
            <w:vAlign w:val="bottom"/>
            <w:hideMark/>
          </w:tcPr>
          <w:p w14:paraId="5E48360F"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134EC8C0" w14:textId="77777777" w:rsidR="00AD6538" w:rsidRPr="00AD6538" w:rsidRDefault="00AD6538" w:rsidP="00AD6538">
            <w:pPr>
              <w:jc w:val="right"/>
              <w:rPr>
                <w:rFonts w:ascii="Calibri" w:hAnsi="Calibri" w:cs="Calibri"/>
                <w:color w:val="000000"/>
                <w:sz w:val="22"/>
                <w:szCs w:val="22"/>
                <w:lang w:eastAsia="en-US"/>
              </w:rPr>
            </w:pPr>
            <w:r w:rsidRPr="00AD6538">
              <w:rPr>
                <w:rFonts w:ascii="Calibri" w:hAnsi="Calibri" w:cs="Calibri"/>
                <w:color w:val="000000"/>
                <w:sz w:val="22"/>
                <w:szCs w:val="22"/>
                <w:lang w:eastAsia="en-US"/>
              </w:rPr>
              <w:t>20</w:t>
            </w:r>
          </w:p>
        </w:tc>
        <w:tc>
          <w:tcPr>
            <w:tcW w:w="4353" w:type="dxa"/>
            <w:tcBorders>
              <w:top w:val="nil"/>
              <w:left w:val="nil"/>
              <w:bottom w:val="single" w:sz="4" w:space="0" w:color="auto"/>
              <w:right w:val="single" w:sz="4" w:space="0" w:color="auto"/>
            </w:tcBorders>
            <w:shd w:val="clear" w:color="auto" w:fill="auto"/>
            <w:vAlign w:val="bottom"/>
            <w:hideMark/>
          </w:tcPr>
          <w:p w14:paraId="5078256C"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 </w:t>
            </w:r>
          </w:p>
        </w:tc>
      </w:tr>
      <w:tr w:rsidR="00AD6538" w:rsidRPr="00AD6538" w14:paraId="5879A0DB" w14:textId="77777777" w:rsidTr="00AD6538">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405B9F4A" w14:textId="77777777" w:rsidR="00AD6538" w:rsidRPr="00AD6538" w:rsidRDefault="00AD6538" w:rsidP="00AD6538">
            <w:pPr>
              <w:jc w:val="center"/>
              <w:rPr>
                <w:rFonts w:ascii="Calibri" w:hAnsi="Calibri" w:cs="Calibri"/>
                <w:color w:val="000000"/>
                <w:sz w:val="22"/>
                <w:szCs w:val="22"/>
                <w:lang w:eastAsia="en-US"/>
              </w:rPr>
            </w:pPr>
            <w:r w:rsidRPr="00AD6538">
              <w:rPr>
                <w:rFonts w:ascii="Calibri" w:hAnsi="Calibri" w:cs="Calibri"/>
                <w:color w:val="000000"/>
                <w:sz w:val="22"/>
                <w:szCs w:val="22"/>
                <w:lang w:eastAsia="en-US"/>
              </w:rPr>
              <w:t>12</w:t>
            </w:r>
          </w:p>
        </w:tc>
        <w:tc>
          <w:tcPr>
            <w:tcW w:w="2803" w:type="dxa"/>
            <w:tcBorders>
              <w:top w:val="nil"/>
              <w:left w:val="nil"/>
              <w:bottom w:val="single" w:sz="4" w:space="0" w:color="auto"/>
              <w:right w:val="single" w:sz="4" w:space="0" w:color="auto"/>
            </w:tcBorders>
            <w:shd w:val="clear" w:color="auto" w:fill="auto"/>
            <w:noWrap/>
            <w:vAlign w:val="bottom"/>
            <w:hideMark/>
          </w:tcPr>
          <w:p w14:paraId="15FABD17"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SUBINVENTORY_CODE</w:t>
            </w:r>
          </w:p>
        </w:tc>
        <w:tc>
          <w:tcPr>
            <w:tcW w:w="1201" w:type="dxa"/>
            <w:tcBorders>
              <w:top w:val="nil"/>
              <w:left w:val="nil"/>
              <w:bottom w:val="single" w:sz="4" w:space="0" w:color="auto"/>
              <w:right w:val="single" w:sz="4" w:space="0" w:color="auto"/>
            </w:tcBorders>
            <w:shd w:val="clear" w:color="auto" w:fill="auto"/>
            <w:noWrap/>
            <w:vAlign w:val="bottom"/>
            <w:hideMark/>
          </w:tcPr>
          <w:p w14:paraId="4F34E1B6"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3AC3F276" w14:textId="77777777" w:rsidR="00AD6538" w:rsidRPr="00AD6538" w:rsidRDefault="00AD6538" w:rsidP="00AD6538">
            <w:pPr>
              <w:jc w:val="right"/>
              <w:rPr>
                <w:rFonts w:ascii="Calibri" w:hAnsi="Calibri" w:cs="Calibri"/>
                <w:color w:val="000000"/>
                <w:sz w:val="22"/>
                <w:szCs w:val="22"/>
                <w:lang w:eastAsia="en-US"/>
              </w:rPr>
            </w:pPr>
            <w:r w:rsidRPr="00AD6538">
              <w:rPr>
                <w:rFonts w:ascii="Calibri" w:hAnsi="Calibri" w:cs="Calibri"/>
                <w:color w:val="000000"/>
                <w:sz w:val="22"/>
                <w:szCs w:val="22"/>
                <w:lang w:eastAsia="en-US"/>
              </w:rPr>
              <w:t>20</w:t>
            </w:r>
          </w:p>
        </w:tc>
        <w:tc>
          <w:tcPr>
            <w:tcW w:w="4353" w:type="dxa"/>
            <w:tcBorders>
              <w:top w:val="nil"/>
              <w:left w:val="nil"/>
              <w:bottom w:val="single" w:sz="4" w:space="0" w:color="auto"/>
              <w:right w:val="single" w:sz="4" w:space="0" w:color="auto"/>
            </w:tcBorders>
            <w:shd w:val="clear" w:color="auto" w:fill="auto"/>
            <w:vAlign w:val="bottom"/>
            <w:hideMark/>
          </w:tcPr>
          <w:p w14:paraId="0A396F90"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 </w:t>
            </w:r>
          </w:p>
        </w:tc>
      </w:tr>
      <w:tr w:rsidR="00AD6538" w:rsidRPr="00AD6538" w14:paraId="71FA127B" w14:textId="77777777" w:rsidTr="00AD6538">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4D1CDE94" w14:textId="77777777" w:rsidR="00AD6538" w:rsidRPr="00AD6538" w:rsidRDefault="00AD6538" w:rsidP="00AD6538">
            <w:pPr>
              <w:jc w:val="center"/>
              <w:rPr>
                <w:rFonts w:ascii="Calibri" w:hAnsi="Calibri" w:cs="Calibri"/>
                <w:color w:val="000000"/>
                <w:sz w:val="22"/>
                <w:szCs w:val="22"/>
                <w:lang w:eastAsia="en-US"/>
              </w:rPr>
            </w:pPr>
            <w:r w:rsidRPr="00AD6538">
              <w:rPr>
                <w:rFonts w:ascii="Calibri" w:hAnsi="Calibri" w:cs="Calibri"/>
                <w:color w:val="000000"/>
                <w:sz w:val="22"/>
                <w:szCs w:val="22"/>
                <w:lang w:eastAsia="en-US"/>
              </w:rPr>
              <w:t>13</w:t>
            </w:r>
          </w:p>
        </w:tc>
        <w:tc>
          <w:tcPr>
            <w:tcW w:w="2803" w:type="dxa"/>
            <w:tcBorders>
              <w:top w:val="nil"/>
              <w:left w:val="nil"/>
              <w:bottom w:val="single" w:sz="4" w:space="0" w:color="auto"/>
              <w:right w:val="single" w:sz="4" w:space="0" w:color="auto"/>
            </w:tcBorders>
            <w:shd w:val="clear" w:color="auto" w:fill="auto"/>
            <w:noWrap/>
            <w:vAlign w:val="bottom"/>
            <w:hideMark/>
          </w:tcPr>
          <w:p w14:paraId="6793B89E"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LOCATOR</w:t>
            </w:r>
          </w:p>
        </w:tc>
        <w:tc>
          <w:tcPr>
            <w:tcW w:w="1201" w:type="dxa"/>
            <w:tcBorders>
              <w:top w:val="nil"/>
              <w:left w:val="nil"/>
              <w:bottom w:val="single" w:sz="4" w:space="0" w:color="auto"/>
              <w:right w:val="single" w:sz="4" w:space="0" w:color="auto"/>
            </w:tcBorders>
            <w:shd w:val="clear" w:color="auto" w:fill="auto"/>
            <w:noWrap/>
            <w:vAlign w:val="bottom"/>
            <w:hideMark/>
          </w:tcPr>
          <w:p w14:paraId="291E71F9"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10071881" w14:textId="77777777" w:rsidR="00AD6538" w:rsidRPr="00AD6538" w:rsidRDefault="00AD6538" w:rsidP="00AD6538">
            <w:pPr>
              <w:jc w:val="right"/>
              <w:rPr>
                <w:rFonts w:ascii="Calibri" w:hAnsi="Calibri" w:cs="Calibri"/>
                <w:color w:val="000000"/>
                <w:sz w:val="22"/>
                <w:szCs w:val="22"/>
                <w:lang w:eastAsia="en-US"/>
              </w:rPr>
            </w:pPr>
            <w:r w:rsidRPr="00AD6538">
              <w:rPr>
                <w:rFonts w:ascii="Calibri" w:hAnsi="Calibri" w:cs="Calibri"/>
                <w:color w:val="000000"/>
                <w:sz w:val="22"/>
                <w:szCs w:val="22"/>
                <w:lang w:eastAsia="en-US"/>
              </w:rPr>
              <w:t>50</w:t>
            </w:r>
          </w:p>
        </w:tc>
        <w:tc>
          <w:tcPr>
            <w:tcW w:w="4353" w:type="dxa"/>
            <w:tcBorders>
              <w:top w:val="nil"/>
              <w:left w:val="nil"/>
              <w:bottom w:val="single" w:sz="4" w:space="0" w:color="auto"/>
              <w:right w:val="single" w:sz="4" w:space="0" w:color="auto"/>
            </w:tcBorders>
            <w:shd w:val="clear" w:color="auto" w:fill="auto"/>
            <w:vAlign w:val="bottom"/>
            <w:hideMark/>
          </w:tcPr>
          <w:p w14:paraId="7B43C56E"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 </w:t>
            </w:r>
          </w:p>
        </w:tc>
      </w:tr>
      <w:tr w:rsidR="00AD6538" w:rsidRPr="00AD6538" w14:paraId="00F13081" w14:textId="77777777" w:rsidTr="00AD6538">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21A3ECE6" w14:textId="77777777" w:rsidR="00AD6538" w:rsidRPr="00AD6538" w:rsidRDefault="00AD6538" w:rsidP="00AD6538">
            <w:pPr>
              <w:jc w:val="center"/>
              <w:rPr>
                <w:rFonts w:ascii="Calibri" w:hAnsi="Calibri" w:cs="Calibri"/>
                <w:color w:val="000000"/>
                <w:sz w:val="22"/>
                <w:szCs w:val="22"/>
                <w:lang w:eastAsia="en-US"/>
              </w:rPr>
            </w:pPr>
            <w:r w:rsidRPr="00AD6538">
              <w:rPr>
                <w:rFonts w:ascii="Calibri" w:hAnsi="Calibri" w:cs="Calibri"/>
                <w:color w:val="000000"/>
                <w:sz w:val="22"/>
                <w:szCs w:val="22"/>
                <w:lang w:eastAsia="en-US"/>
              </w:rPr>
              <w:t>14</w:t>
            </w:r>
          </w:p>
        </w:tc>
        <w:tc>
          <w:tcPr>
            <w:tcW w:w="2803" w:type="dxa"/>
            <w:tcBorders>
              <w:top w:val="nil"/>
              <w:left w:val="nil"/>
              <w:bottom w:val="single" w:sz="4" w:space="0" w:color="auto"/>
              <w:right w:val="single" w:sz="4" w:space="0" w:color="auto"/>
            </w:tcBorders>
            <w:shd w:val="clear" w:color="auto" w:fill="auto"/>
            <w:noWrap/>
            <w:vAlign w:val="bottom"/>
            <w:hideMark/>
          </w:tcPr>
          <w:p w14:paraId="28C402E8"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ORGANIZATION_CODE</w:t>
            </w:r>
          </w:p>
        </w:tc>
        <w:tc>
          <w:tcPr>
            <w:tcW w:w="1201" w:type="dxa"/>
            <w:tcBorders>
              <w:top w:val="nil"/>
              <w:left w:val="nil"/>
              <w:bottom w:val="single" w:sz="4" w:space="0" w:color="auto"/>
              <w:right w:val="single" w:sz="4" w:space="0" w:color="auto"/>
            </w:tcBorders>
            <w:shd w:val="clear" w:color="auto" w:fill="auto"/>
            <w:noWrap/>
            <w:vAlign w:val="bottom"/>
            <w:hideMark/>
          </w:tcPr>
          <w:p w14:paraId="02B03F79"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3E7FB97B" w14:textId="77777777" w:rsidR="00AD6538" w:rsidRPr="00AD6538" w:rsidRDefault="00AD6538" w:rsidP="00AD6538">
            <w:pPr>
              <w:jc w:val="right"/>
              <w:rPr>
                <w:rFonts w:ascii="Calibri" w:hAnsi="Calibri" w:cs="Calibri"/>
                <w:color w:val="000000"/>
                <w:sz w:val="22"/>
                <w:szCs w:val="22"/>
                <w:lang w:eastAsia="en-US"/>
              </w:rPr>
            </w:pPr>
            <w:r w:rsidRPr="00AD6538">
              <w:rPr>
                <w:rFonts w:ascii="Calibri" w:hAnsi="Calibri" w:cs="Calibri"/>
                <w:color w:val="000000"/>
                <w:sz w:val="22"/>
                <w:szCs w:val="22"/>
                <w:lang w:eastAsia="en-US"/>
              </w:rPr>
              <w:t>20</w:t>
            </w:r>
          </w:p>
        </w:tc>
        <w:tc>
          <w:tcPr>
            <w:tcW w:w="4353" w:type="dxa"/>
            <w:tcBorders>
              <w:top w:val="nil"/>
              <w:left w:val="nil"/>
              <w:bottom w:val="single" w:sz="4" w:space="0" w:color="auto"/>
              <w:right w:val="single" w:sz="4" w:space="0" w:color="auto"/>
            </w:tcBorders>
            <w:shd w:val="clear" w:color="auto" w:fill="auto"/>
            <w:vAlign w:val="bottom"/>
            <w:hideMark/>
          </w:tcPr>
          <w:p w14:paraId="44FB8A30"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 </w:t>
            </w:r>
          </w:p>
        </w:tc>
      </w:tr>
      <w:tr w:rsidR="00AD6538" w:rsidRPr="00AD6538" w14:paraId="772839B6" w14:textId="77777777" w:rsidTr="00AD6538">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3FDE68E7" w14:textId="77777777" w:rsidR="00AD6538" w:rsidRPr="00AD6538" w:rsidRDefault="00AD6538" w:rsidP="00AD6538">
            <w:pPr>
              <w:jc w:val="center"/>
              <w:rPr>
                <w:rFonts w:ascii="Calibri" w:hAnsi="Calibri" w:cs="Calibri"/>
                <w:color w:val="000000"/>
                <w:sz w:val="22"/>
                <w:szCs w:val="22"/>
                <w:lang w:eastAsia="en-US"/>
              </w:rPr>
            </w:pPr>
            <w:r w:rsidRPr="00AD6538">
              <w:rPr>
                <w:rFonts w:ascii="Calibri" w:hAnsi="Calibri" w:cs="Calibri"/>
                <w:color w:val="000000"/>
                <w:sz w:val="22"/>
                <w:szCs w:val="22"/>
                <w:lang w:eastAsia="en-US"/>
              </w:rPr>
              <w:t>15</w:t>
            </w:r>
          </w:p>
        </w:tc>
        <w:tc>
          <w:tcPr>
            <w:tcW w:w="2803" w:type="dxa"/>
            <w:tcBorders>
              <w:top w:val="nil"/>
              <w:left w:val="nil"/>
              <w:bottom w:val="single" w:sz="4" w:space="0" w:color="auto"/>
              <w:right w:val="single" w:sz="4" w:space="0" w:color="auto"/>
            </w:tcBorders>
            <w:shd w:val="clear" w:color="auto" w:fill="auto"/>
            <w:noWrap/>
            <w:vAlign w:val="bottom"/>
            <w:hideMark/>
          </w:tcPr>
          <w:p w14:paraId="526B4DEB"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ORGANIZATION_NAME</w:t>
            </w:r>
          </w:p>
        </w:tc>
        <w:tc>
          <w:tcPr>
            <w:tcW w:w="1201" w:type="dxa"/>
            <w:tcBorders>
              <w:top w:val="nil"/>
              <w:left w:val="nil"/>
              <w:bottom w:val="single" w:sz="4" w:space="0" w:color="auto"/>
              <w:right w:val="single" w:sz="4" w:space="0" w:color="auto"/>
            </w:tcBorders>
            <w:shd w:val="clear" w:color="auto" w:fill="auto"/>
            <w:noWrap/>
            <w:vAlign w:val="bottom"/>
            <w:hideMark/>
          </w:tcPr>
          <w:p w14:paraId="79991A2B"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018DCFBF" w14:textId="77777777" w:rsidR="00AD6538" w:rsidRPr="00AD6538" w:rsidRDefault="00AD6538" w:rsidP="00AD6538">
            <w:pPr>
              <w:jc w:val="right"/>
              <w:rPr>
                <w:rFonts w:ascii="Calibri" w:hAnsi="Calibri" w:cs="Calibri"/>
                <w:color w:val="000000"/>
                <w:sz w:val="22"/>
                <w:szCs w:val="22"/>
                <w:lang w:eastAsia="en-US"/>
              </w:rPr>
            </w:pPr>
            <w:r w:rsidRPr="00AD6538">
              <w:rPr>
                <w:rFonts w:ascii="Calibri" w:hAnsi="Calibri" w:cs="Calibri"/>
                <w:color w:val="000000"/>
                <w:sz w:val="22"/>
                <w:szCs w:val="22"/>
                <w:lang w:eastAsia="en-US"/>
              </w:rPr>
              <w:t>240</w:t>
            </w:r>
          </w:p>
        </w:tc>
        <w:tc>
          <w:tcPr>
            <w:tcW w:w="4353" w:type="dxa"/>
            <w:tcBorders>
              <w:top w:val="nil"/>
              <w:left w:val="nil"/>
              <w:bottom w:val="single" w:sz="4" w:space="0" w:color="auto"/>
              <w:right w:val="single" w:sz="4" w:space="0" w:color="auto"/>
            </w:tcBorders>
            <w:shd w:val="clear" w:color="auto" w:fill="auto"/>
            <w:vAlign w:val="bottom"/>
            <w:hideMark/>
          </w:tcPr>
          <w:p w14:paraId="38678A0F"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 </w:t>
            </w:r>
          </w:p>
        </w:tc>
      </w:tr>
      <w:tr w:rsidR="00AD6538" w:rsidRPr="00AD6538" w14:paraId="7E0ADAA6" w14:textId="77777777" w:rsidTr="00AD6538">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5D3B05BC" w14:textId="77777777" w:rsidR="00AD6538" w:rsidRPr="00AD6538" w:rsidRDefault="00AD6538" w:rsidP="00AD6538">
            <w:pPr>
              <w:jc w:val="center"/>
              <w:rPr>
                <w:rFonts w:ascii="Calibri" w:hAnsi="Calibri" w:cs="Calibri"/>
                <w:color w:val="000000"/>
                <w:sz w:val="22"/>
                <w:szCs w:val="22"/>
                <w:lang w:eastAsia="en-US"/>
              </w:rPr>
            </w:pPr>
            <w:r w:rsidRPr="00AD6538">
              <w:rPr>
                <w:rFonts w:ascii="Calibri" w:hAnsi="Calibri" w:cs="Calibri"/>
                <w:color w:val="000000"/>
                <w:sz w:val="22"/>
                <w:szCs w:val="22"/>
                <w:lang w:eastAsia="en-US"/>
              </w:rPr>
              <w:t>16</w:t>
            </w:r>
          </w:p>
        </w:tc>
        <w:tc>
          <w:tcPr>
            <w:tcW w:w="2803" w:type="dxa"/>
            <w:tcBorders>
              <w:top w:val="nil"/>
              <w:left w:val="nil"/>
              <w:bottom w:val="single" w:sz="4" w:space="0" w:color="auto"/>
              <w:right w:val="single" w:sz="4" w:space="0" w:color="auto"/>
            </w:tcBorders>
            <w:shd w:val="clear" w:color="auto" w:fill="auto"/>
            <w:noWrap/>
            <w:vAlign w:val="bottom"/>
            <w:hideMark/>
          </w:tcPr>
          <w:p w14:paraId="3C57D8A3"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NEW_LOT_EXPIRY_DATE</w:t>
            </w:r>
          </w:p>
        </w:tc>
        <w:tc>
          <w:tcPr>
            <w:tcW w:w="1201" w:type="dxa"/>
            <w:tcBorders>
              <w:top w:val="nil"/>
              <w:left w:val="nil"/>
              <w:bottom w:val="single" w:sz="4" w:space="0" w:color="auto"/>
              <w:right w:val="single" w:sz="4" w:space="0" w:color="auto"/>
            </w:tcBorders>
            <w:shd w:val="clear" w:color="auto" w:fill="auto"/>
            <w:noWrap/>
            <w:vAlign w:val="bottom"/>
            <w:hideMark/>
          </w:tcPr>
          <w:p w14:paraId="111EA8CE"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DATE</w:t>
            </w:r>
          </w:p>
        </w:tc>
        <w:tc>
          <w:tcPr>
            <w:tcW w:w="837" w:type="dxa"/>
            <w:tcBorders>
              <w:top w:val="nil"/>
              <w:left w:val="nil"/>
              <w:bottom w:val="single" w:sz="4" w:space="0" w:color="auto"/>
              <w:right w:val="single" w:sz="4" w:space="0" w:color="auto"/>
            </w:tcBorders>
            <w:shd w:val="clear" w:color="auto" w:fill="auto"/>
            <w:noWrap/>
            <w:vAlign w:val="bottom"/>
            <w:hideMark/>
          </w:tcPr>
          <w:p w14:paraId="603E942A" w14:textId="77777777" w:rsidR="00AD6538" w:rsidRPr="00AD6538" w:rsidRDefault="00AD6538" w:rsidP="00AD6538">
            <w:pPr>
              <w:jc w:val="right"/>
              <w:rPr>
                <w:rFonts w:ascii="Calibri" w:hAnsi="Calibri" w:cs="Calibri"/>
                <w:color w:val="000000"/>
                <w:sz w:val="22"/>
                <w:szCs w:val="22"/>
                <w:lang w:eastAsia="en-US"/>
              </w:rPr>
            </w:pPr>
            <w:r w:rsidRPr="00AD6538">
              <w:rPr>
                <w:rFonts w:ascii="Calibri" w:hAnsi="Calibri" w:cs="Calibri"/>
                <w:color w:val="000000"/>
                <w:sz w:val="22"/>
                <w:szCs w:val="22"/>
                <w:lang w:eastAsia="en-US"/>
              </w:rPr>
              <w:t>7</w:t>
            </w:r>
          </w:p>
        </w:tc>
        <w:tc>
          <w:tcPr>
            <w:tcW w:w="4353" w:type="dxa"/>
            <w:tcBorders>
              <w:top w:val="nil"/>
              <w:left w:val="nil"/>
              <w:bottom w:val="single" w:sz="4" w:space="0" w:color="auto"/>
              <w:right w:val="single" w:sz="4" w:space="0" w:color="auto"/>
            </w:tcBorders>
            <w:shd w:val="clear" w:color="auto" w:fill="auto"/>
            <w:vAlign w:val="bottom"/>
            <w:hideMark/>
          </w:tcPr>
          <w:p w14:paraId="5BC70B56"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 </w:t>
            </w:r>
          </w:p>
        </w:tc>
      </w:tr>
      <w:tr w:rsidR="00AD6538" w:rsidRPr="00AD6538" w14:paraId="45086D11" w14:textId="77777777" w:rsidTr="00AD6538">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01730E8A" w14:textId="77777777" w:rsidR="00AD6538" w:rsidRPr="00AD6538" w:rsidRDefault="00AD6538" w:rsidP="00AD6538">
            <w:pPr>
              <w:jc w:val="center"/>
              <w:rPr>
                <w:rFonts w:ascii="Calibri" w:hAnsi="Calibri" w:cs="Calibri"/>
                <w:color w:val="000000"/>
                <w:sz w:val="22"/>
                <w:szCs w:val="22"/>
                <w:lang w:eastAsia="en-US"/>
              </w:rPr>
            </w:pPr>
            <w:r w:rsidRPr="00AD6538">
              <w:rPr>
                <w:rFonts w:ascii="Calibri" w:hAnsi="Calibri" w:cs="Calibri"/>
                <w:color w:val="000000"/>
                <w:sz w:val="22"/>
                <w:szCs w:val="22"/>
                <w:lang w:eastAsia="en-US"/>
              </w:rPr>
              <w:t>17</w:t>
            </w:r>
          </w:p>
        </w:tc>
        <w:tc>
          <w:tcPr>
            <w:tcW w:w="2803" w:type="dxa"/>
            <w:tcBorders>
              <w:top w:val="nil"/>
              <w:left w:val="nil"/>
              <w:bottom w:val="single" w:sz="4" w:space="0" w:color="auto"/>
              <w:right w:val="single" w:sz="4" w:space="0" w:color="auto"/>
            </w:tcBorders>
            <w:shd w:val="clear" w:color="auto" w:fill="auto"/>
            <w:noWrap/>
            <w:vAlign w:val="bottom"/>
            <w:hideMark/>
          </w:tcPr>
          <w:p w14:paraId="36017DE7"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NEW_MRP</w:t>
            </w:r>
          </w:p>
        </w:tc>
        <w:tc>
          <w:tcPr>
            <w:tcW w:w="1201" w:type="dxa"/>
            <w:tcBorders>
              <w:top w:val="nil"/>
              <w:left w:val="nil"/>
              <w:bottom w:val="single" w:sz="4" w:space="0" w:color="auto"/>
              <w:right w:val="single" w:sz="4" w:space="0" w:color="auto"/>
            </w:tcBorders>
            <w:shd w:val="clear" w:color="auto" w:fill="auto"/>
            <w:noWrap/>
            <w:vAlign w:val="bottom"/>
            <w:hideMark/>
          </w:tcPr>
          <w:p w14:paraId="7247E27B"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NUMBER</w:t>
            </w:r>
          </w:p>
        </w:tc>
        <w:tc>
          <w:tcPr>
            <w:tcW w:w="837" w:type="dxa"/>
            <w:tcBorders>
              <w:top w:val="nil"/>
              <w:left w:val="nil"/>
              <w:bottom w:val="single" w:sz="4" w:space="0" w:color="auto"/>
              <w:right w:val="single" w:sz="4" w:space="0" w:color="auto"/>
            </w:tcBorders>
            <w:shd w:val="clear" w:color="auto" w:fill="auto"/>
            <w:noWrap/>
            <w:vAlign w:val="bottom"/>
            <w:hideMark/>
          </w:tcPr>
          <w:p w14:paraId="4AC86CA3" w14:textId="77777777" w:rsidR="00AD6538" w:rsidRPr="00AD6538" w:rsidRDefault="00AD6538" w:rsidP="00AD6538">
            <w:pPr>
              <w:jc w:val="right"/>
              <w:rPr>
                <w:rFonts w:ascii="Calibri" w:hAnsi="Calibri" w:cs="Calibri"/>
                <w:color w:val="000000"/>
                <w:sz w:val="22"/>
                <w:szCs w:val="22"/>
                <w:lang w:eastAsia="en-US"/>
              </w:rPr>
            </w:pPr>
            <w:r w:rsidRPr="00AD6538">
              <w:rPr>
                <w:rFonts w:ascii="Calibri" w:hAnsi="Calibri" w:cs="Calibri"/>
                <w:color w:val="000000"/>
                <w:sz w:val="22"/>
                <w:szCs w:val="22"/>
                <w:lang w:eastAsia="en-US"/>
              </w:rPr>
              <w:t>22</w:t>
            </w:r>
          </w:p>
        </w:tc>
        <w:tc>
          <w:tcPr>
            <w:tcW w:w="4353" w:type="dxa"/>
            <w:tcBorders>
              <w:top w:val="nil"/>
              <w:left w:val="nil"/>
              <w:bottom w:val="single" w:sz="4" w:space="0" w:color="auto"/>
              <w:right w:val="single" w:sz="4" w:space="0" w:color="auto"/>
            </w:tcBorders>
            <w:shd w:val="clear" w:color="auto" w:fill="auto"/>
            <w:vAlign w:val="bottom"/>
            <w:hideMark/>
          </w:tcPr>
          <w:p w14:paraId="05FC8F0C"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 </w:t>
            </w:r>
          </w:p>
        </w:tc>
      </w:tr>
      <w:tr w:rsidR="00AD6538" w:rsidRPr="00AD6538" w14:paraId="612D9D03" w14:textId="77777777" w:rsidTr="00AD6538">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6F4CF75F" w14:textId="77777777" w:rsidR="00AD6538" w:rsidRPr="00AD6538" w:rsidRDefault="00AD6538" w:rsidP="00AD6538">
            <w:pPr>
              <w:jc w:val="center"/>
              <w:rPr>
                <w:rFonts w:ascii="Calibri" w:hAnsi="Calibri" w:cs="Calibri"/>
                <w:color w:val="000000"/>
                <w:sz w:val="22"/>
                <w:szCs w:val="22"/>
                <w:lang w:eastAsia="en-US"/>
              </w:rPr>
            </w:pPr>
            <w:r w:rsidRPr="00AD6538">
              <w:rPr>
                <w:rFonts w:ascii="Calibri" w:hAnsi="Calibri" w:cs="Calibri"/>
                <w:color w:val="000000"/>
                <w:sz w:val="22"/>
                <w:szCs w:val="22"/>
                <w:lang w:eastAsia="en-US"/>
              </w:rPr>
              <w:t>18</w:t>
            </w:r>
          </w:p>
        </w:tc>
        <w:tc>
          <w:tcPr>
            <w:tcW w:w="2803" w:type="dxa"/>
            <w:tcBorders>
              <w:top w:val="nil"/>
              <w:left w:val="nil"/>
              <w:bottom w:val="single" w:sz="4" w:space="0" w:color="auto"/>
              <w:right w:val="single" w:sz="4" w:space="0" w:color="auto"/>
            </w:tcBorders>
            <w:shd w:val="clear" w:color="auto" w:fill="auto"/>
            <w:noWrap/>
            <w:vAlign w:val="bottom"/>
            <w:hideMark/>
          </w:tcPr>
          <w:p w14:paraId="76BADB50"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ORG_TYPE</w:t>
            </w:r>
          </w:p>
        </w:tc>
        <w:tc>
          <w:tcPr>
            <w:tcW w:w="1201" w:type="dxa"/>
            <w:tcBorders>
              <w:top w:val="nil"/>
              <w:left w:val="nil"/>
              <w:bottom w:val="single" w:sz="4" w:space="0" w:color="auto"/>
              <w:right w:val="single" w:sz="4" w:space="0" w:color="auto"/>
            </w:tcBorders>
            <w:shd w:val="clear" w:color="auto" w:fill="auto"/>
            <w:noWrap/>
            <w:vAlign w:val="bottom"/>
            <w:hideMark/>
          </w:tcPr>
          <w:p w14:paraId="797C8A2A"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39CD6212" w14:textId="77777777" w:rsidR="00AD6538" w:rsidRPr="00AD6538" w:rsidRDefault="00AD6538" w:rsidP="00AD6538">
            <w:pPr>
              <w:jc w:val="right"/>
              <w:rPr>
                <w:rFonts w:ascii="Calibri" w:hAnsi="Calibri" w:cs="Calibri"/>
                <w:color w:val="000000"/>
                <w:sz w:val="22"/>
                <w:szCs w:val="22"/>
                <w:lang w:eastAsia="en-US"/>
              </w:rPr>
            </w:pPr>
            <w:r w:rsidRPr="00AD6538">
              <w:rPr>
                <w:rFonts w:ascii="Calibri" w:hAnsi="Calibri" w:cs="Calibri"/>
                <w:color w:val="000000"/>
                <w:sz w:val="22"/>
                <w:szCs w:val="22"/>
                <w:lang w:eastAsia="en-US"/>
              </w:rPr>
              <w:t>30</w:t>
            </w:r>
          </w:p>
        </w:tc>
        <w:tc>
          <w:tcPr>
            <w:tcW w:w="4353" w:type="dxa"/>
            <w:tcBorders>
              <w:top w:val="nil"/>
              <w:left w:val="nil"/>
              <w:bottom w:val="single" w:sz="4" w:space="0" w:color="auto"/>
              <w:right w:val="single" w:sz="4" w:space="0" w:color="auto"/>
            </w:tcBorders>
            <w:shd w:val="clear" w:color="auto" w:fill="auto"/>
            <w:vAlign w:val="bottom"/>
            <w:hideMark/>
          </w:tcPr>
          <w:p w14:paraId="17382D46"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Possible values are "HIS, OP PHARMACY"</w:t>
            </w:r>
          </w:p>
        </w:tc>
      </w:tr>
      <w:tr w:rsidR="00AD6538" w:rsidRPr="00AD6538" w14:paraId="4885674A" w14:textId="77777777" w:rsidTr="00AD6538">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2DED59FA" w14:textId="77777777" w:rsidR="00AD6538" w:rsidRPr="00AD6538" w:rsidRDefault="00AD6538" w:rsidP="00AD6538">
            <w:pPr>
              <w:jc w:val="center"/>
              <w:rPr>
                <w:rFonts w:ascii="Calibri" w:hAnsi="Calibri" w:cs="Calibri"/>
                <w:color w:val="000000"/>
                <w:sz w:val="22"/>
                <w:szCs w:val="22"/>
                <w:lang w:eastAsia="en-US"/>
              </w:rPr>
            </w:pPr>
            <w:r w:rsidRPr="00AD6538">
              <w:rPr>
                <w:rFonts w:ascii="Calibri" w:hAnsi="Calibri" w:cs="Calibri"/>
                <w:color w:val="000000"/>
                <w:sz w:val="22"/>
                <w:szCs w:val="22"/>
                <w:lang w:eastAsia="en-US"/>
              </w:rPr>
              <w:t>19</w:t>
            </w:r>
          </w:p>
        </w:tc>
        <w:tc>
          <w:tcPr>
            <w:tcW w:w="2803" w:type="dxa"/>
            <w:tcBorders>
              <w:top w:val="nil"/>
              <w:left w:val="nil"/>
              <w:bottom w:val="single" w:sz="4" w:space="0" w:color="auto"/>
              <w:right w:val="single" w:sz="4" w:space="0" w:color="auto"/>
            </w:tcBorders>
            <w:shd w:val="clear" w:color="auto" w:fill="auto"/>
            <w:noWrap/>
            <w:vAlign w:val="bottom"/>
            <w:hideMark/>
          </w:tcPr>
          <w:p w14:paraId="05A19627"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CONCATENATED_SEGMENTS</w:t>
            </w:r>
          </w:p>
        </w:tc>
        <w:tc>
          <w:tcPr>
            <w:tcW w:w="1201" w:type="dxa"/>
            <w:tcBorders>
              <w:top w:val="nil"/>
              <w:left w:val="nil"/>
              <w:bottom w:val="single" w:sz="4" w:space="0" w:color="auto"/>
              <w:right w:val="single" w:sz="4" w:space="0" w:color="auto"/>
            </w:tcBorders>
            <w:shd w:val="clear" w:color="auto" w:fill="auto"/>
            <w:noWrap/>
            <w:vAlign w:val="bottom"/>
            <w:hideMark/>
          </w:tcPr>
          <w:p w14:paraId="230A10D7"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5434C432" w14:textId="77777777" w:rsidR="00AD6538" w:rsidRPr="00AD6538" w:rsidRDefault="00AD6538" w:rsidP="00AD6538">
            <w:pPr>
              <w:jc w:val="right"/>
              <w:rPr>
                <w:rFonts w:ascii="Calibri" w:hAnsi="Calibri" w:cs="Calibri"/>
                <w:color w:val="000000"/>
                <w:sz w:val="22"/>
                <w:szCs w:val="22"/>
                <w:lang w:eastAsia="en-US"/>
              </w:rPr>
            </w:pPr>
            <w:r w:rsidRPr="00AD6538">
              <w:rPr>
                <w:rFonts w:ascii="Calibri" w:hAnsi="Calibri" w:cs="Calibri"/>
                <w:color w:val="000000"/>
                <w:sz w:val="22"/>
                <w:szCs w:val="22"/>
                <w:lang w:eastAsia="en-US"/>
              </w:rPr>
              <w:t>240</w:t>
            </w:r>
          </w:p>
        </w:tc>
        <w:tc>
          <w:tcPr>
            <w:tcW w:w="4353" w:type="dxa"/>
            <w:tcBorders>
              <w:top w:val="nil"/>
              <w:left w:val="nil"/>
              <w:bottom w:val="single" w:sz="4" w:space="0" w:color="auto"/>
              <w:right w:val="single" w:sz="4" w:space="0" w:color="auto"/>
            </w:tcBorders>
            <w:shd w:val="clear" w:color="auto" w:fill="auto"/>
            <w:vAlign w:val="bottom"/>
            <w:hideMark/>
          </w:tcPr>
          <w:p w14:paraId="0757A5EF"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 </w:t>
            </w:r>
          </w:p>
        </w:tc>
      </w:tr>
      <w:tr w:rsidR="00AD6538" w:rsidRPr="00AD6538" w14:paraId="1502AFE2" w14:textId="77777777" w:rsidTr="00AD6538">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40D854D4" w14:textId="77777777" w:rsidR="00AD6538" w:rsidRPr="00AD6538" w:rsidRDefault="00AD6538" w:rsidP="00AD6538">
            <w:pPr>
              <w:jc w:val="center"/>
              <w:rPr>
                <w:rFonts w:ascii="Calibri" w:hAnsi="Calibri" w:cs="Calibri"/>
                <w:color w:val="000000"/>
                <w:sz w:val="22"/>
                <w:szCs w:val="22"/>
                <w:lang w:eastAsia="en-US"/>
              </w:rPr>
            </w:pPr>
            <w:r w:rsidRPr="00AD6538">
              <w:rPr>
                <w:rFonts w:ascii="Calibri" w:hAnsi="Calibri" w:cs="Calibri"/>
                <w:color w:val="000000"/>
                <w:sz w:val="22"/>
                <w:szCs w:val="22"/>
                <w:lang w:eastAsia="en-US"/>
              </w:rPr>
              <w:t>20</w:t>
            </w:r>
          </w:p>
        </w:tc>
        <w:tc>
          <w:tcPr>
            <w:tcW w:w="2803" w:type="dxa"/>
            <w:tcBorders>
              <w:top w:val="nil"/>
              <w:left w:val="nil"/>
              <w:bottom w:val="single" w:sz="4" w:space="0" w:color="auto"/>
              <w:right w:val="single" w:sz="4" w:space="0" w:color="auto"/>
            </w:tcBorders>
            <w:shd w:val="clear" w:color="auto" w:fill="auto"/>
            <w:noWrap/>
            <w:vAlign w:val="bottom"/>
            <w:hideMark/>
          </w:tcPr>
          <w:p w14:paraId="463B25C7"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OIC_FLOW_ID</w:t>
            </w:r>
          </w:p>
        </w:tc>
        <w:tc>
          <w:tcPr>
            <w:tcW w:w="1201" w:type="dxa"/>
            <w:tcBorders>
              <w:top w:val="nil"/>
              <w:left w:val="nil"/>
              <w:bottom w:val="single" w:sz="4" w:space="0" w:color="auto"/>
              <w:right w:val="single" w:sz="4" w:space="0" w:color="auto"/>
            </w:tcBorders>
            <w:shd w:val="clear" w:color="auto" w:fill="auto"/>
            <w:noWrap/>
            <w:vAlign w:val="bottom"/>
            <w:hideMark/>
          </w:tcPr>
          <w:p w14:paraId="6625182F"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NUMBER</w:t>
            </w:r>
          </w:p>
        </w:tc>
        <w:tc>
          <w:tcPr>
            <w:tcW w:w="837" w:type="dxa"/>
            <w:tcBorders>
              <w:top w:val="nil"/>
              <w:left w:val="nil"/>
              <w:bottom w:val="single" w:sz="4" w:space="0" w:color="auto"/>
              <w:right w:val="single" w:sz="4" w:space="0" w:color="auto"/>
            </w:tcBorders>
            <w:shd w:val="clear" w:color="auto" w:fill="auto"/>
            <w:noWrap/>
            <w:vAlign w:val="bottom"/>
            <w:hideMark/>
          </w:tcPr>
          <w:p w14:paraId="381DBB8F" w14:textId="77777777" w:rsidR="00AD6538" w:rsidRPr="00AD6538" w:rsidRDefault="00AD6538" w:rsidP="00AD6538">
            <w:pPr>
              <w:jc w:val="right"/>
              <w:rPr>
                <w:rFonts w:ascii="Calibri" w:hAnsi="Calibri" w:cs="Calibri"/>
                <w:color w:val="000000"/>
                <w:sz w:val="22"/>
                <w:szCs w:val="22"/>
                <w:lang w:eastAsia="en-US"/>
              </w:rPr>
            </w:pPr>
            <w:r w:rsidRPr="00AD6538">
              <w:rPr>
                <w:rFonts w:ascii="Calibri" w:hAnsi="Calibri" w:cs="Calibri"/>
                <w:color w:val="000000"/>
                <w:sz w:val="22"/>
                <w:szCs w:val="22"/>
                <w:lang w:eastAsia="en-US"/>
              </w:rPr>
              <w:t>22</w:t>
            </w:r>
          </w:p>
        </w:tc>
        <w:tc>
          <w:tcPr>
            <w:tcW w:w="4353" w:type="dxa"/>
            <w:tcBorders>
              <w:top w:val="nil"/>
              <w:left w:val="nil"/>
              <w:bottom w:val="single" w:sz="4" w:space="0" w:color="auto"/>
              <w:right w:val="single" w:sz="4" w:space="0" w:color="auto"/>
            </w:tcBorders>
            <w:shd w:val="clear" w:color="auto" w:fill="auto"/>
            <w:vAlign w:val="bottom"/>
            <w:hideMark/>
          </w:tcPr>
          <w:p w14:paraId="67B139C9"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 </w:t>
            </w:r>
          </w:p>
        </w:tc>
      </w:tr>
      <w:tr w:rsidR="00AD6538" w:rsidRPr="00AD6538" w14:paraId="731B70CA" w14:textId="77777777" w:rsidTr="00AD6538">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23223F1B" w14:textId="77777777" w:rsidR="00AD6538" w:rsidRPr="00AD6538" w:rsidRDefault="00AD6538" w:rsidP="00AD6538">
            <w:pPr>
              <w:jc w:val="center"/>
              <w:rPr>
                <w:rFonts w:ascii="Calibri" w:hAnsi="Calibri" w:cs="Calibri"/>
                <w:color w:val="000000"/>
                <w:sz w:val="22"/>
                <w:szCs w:val="22"/>
                <w:lang w:eastAsia="en-US"/>
              </w:rPr>
            </w:pPr>
            <w:r w:rsidRPr="00AD6538">
              <w:rPr>
                <w:rFonts w:ascii="Calibri" w:hAnsi="Calibri" w:cs="Calibri"/>
                <w:color w:val="000000"/>
                <w:sz w:val="22"/>
                <w:szCs w:val="22"/>
                <w:lang w:eastAsia="en-US"/>
              </w:rPr>
              <w:t>21</w:t>
            </w:r>
          </w:p>
        </w:tc>
        <w:tc>
          <w:tcPr>
            <w:tcW w:w="2803" w:type="dxa"/>
            <w:tcBorders>
              <w:top w:val="nil"/>
              <w:left w:val="nil"/>
              <w:bottom w:val="single" w:sz="4" w:space="0" w:color="auto"/>
              <w:right w:val="single" w:sz="4" w:space="0" w:color="auto"/>
            </w:tcBorders>
            <w:shd w:val="clear" w:color="auto" w:fill="auto"/>
            <w:noWrap/>
            <w:vAlign w:val="bottom"/>
            <w:hideMark/>
          </w:tcPr>
          <w:p w14:paraId="73DBA5A7"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FUSION_LOAD_REQ_ID</w:t>
            </w:r>
          </w:p>
        </w:tc>
        <w:tc>
          <w:tcPr>
            <w:tcW w:w="1201" w:type="dxa"/>
            <w:tcBorders>
              <w:top w:val="nil"/>
              <w:left w:val="nil"/>
              <w:bottom w:val="single" w:sz="4" w:space="0" w:color="auto"/>
              <w:right w:val="single" w:sz="4" w:space="0" w:color="auto"/>
            </w:tcBorders>
            <w:shd w:val="clear" w:color="auto" w:fill="auto"/>
            <w:noWrap/>
            <w:vAlign w:val="bottom"/>
            <w:hideMark/>
          </w:tcPr>
          <w:p w14:paraId="4C6EF65F"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NUMBER</w:t>
            </w:r>
          </w:p>
        </w:tc>
        <w:tc>
          <w:tcPr>
            <w:tcW w:w="837" w:type="dxa"/>
            <w:tcBorders>
              <w:top w:val="nil"/>
              <w:left w:val="nil"/>
              <w:bottom w:val="single" w:sz="4" w:space="0" w:color="auto"/>
              <w:right w:val="single" w:sz="4" w:space="0" w:color="auto"/>
            </w:tcBorders>
            <w:shd w:val="clear" w:color="auto" w:fill="auto"/>
            <w:noWrap/>
            <w:vAlign w:val="bottom"/>
            <w:hideMark/>
          </w:tcPr>
          <w:p w14:paraId="57EE7A58" w14:textId="77777777" w:rsidR="00AD6538" w:rsidRPr="00AD6538" w:rsidRDefault="00AD6538" w:rsidP="00AD6538">
            <w:pPr>
              <w:jc w:val="right"/>
              <w:rPr>
                <w:rFonts w:ascii="Calibri" w:hAnsi="Calibri" w:cs="Calibri"/>
                <w:color w:val="000000"/>
                <w:sz w:val="22"/>
                <w:szCs w:val="22"/>
                <w:lang w:eastAsia="en-US"/>
              </w:rPr>
            </w:pPr>
            <w:r w:rsidRPr="00AD6538">
              <w:rPr>
                <w:rFonts w:ascii="Calibri" w:hAnsi="Calibri" w:cs="Calibri"/>
                <w:color w:val="000000"/>
                <w:sz w:val="22"/>
                <w:szCs w:val="22"/>
                <w:lang w:eastAsia="en-US"/>
              </w:rPr>
              <w:t>22</w:t>
            </w:r>
          </w:p>
        </w:tc>
        <w:tc>
          <w:tcPr>
            <w:tcW w:w="4353" w:type="dxa"/>
            <w:tcBorders>
              <w:top w:val="nil"/>
              <w:left w:val="nil"/>
              <w:bottom w:val="single" w:sz="4" w:space="0" w:color="auto"/>
              <w:right w:val="single" w:sz="4" w:space="0" w:color="auto"/>
            </w:tcBorders>
            <w:shd w:val="clear" w:color="auto" w:fill="auto"/>
            <w:vAlign w:val="bottom"/>
            <w:hideMark/>
          </w:tcPr>
          <w:p w14:paraId="72D86805"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 </w:t>
            </w:r>
          </w:p>
        </w:tc>
      </w:tr>
      <w:tr w:rsidR="00AD6538" w:rsidRPr="00AD6538" w14:paraId="35D31B55" w14:textId="77777777" w:rsidTr="00AD6538">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7EC2E1A7" w14:textId="77777777" w:rsidR="00AD6538" w:rsidRPr="00AD6538" w:rsidRDefault="00AD6538" w:rsidP="00AD6538">
            <w:pPr>
              <w:jc w:val="center"/>
              <w:rPr>
                <w:rFonts w:ascii="Calibri" w:hAnsi="Calibri" w:cs="Calibri"/>
                <w:color w:val="000000"/>
                <w:sz w:val="22"/>
                <w:szCs w:val="22"/>
                <w:lang w:eastAsia="en-US"/>
              </w:rPr>
            </w:pPr>
            <w:r w:rsidRPr="00AD6538">
              <w:rPr>
                <w:rFonts w:ascii="Calibri" w:hAnsi="Calibri" w:cs="Calibri"/>
                <w:color w:val="000000"/>
                <w:sz w:val="22"/>
                <w:szCs w:val="22"/>
                <w:lang w:eastAsia="en-US"/>
              </w:rPr>
              <w:t>22</w:t>
            </w:r>
          </w:p>
        </w:tc>
        <w:tc>
          <w:tcPr>
            <w:tcW w:w="2803" w:type="dxa"/>
            <w:tcBorders>
              <w:top w:val="nil"/>
              <w:left w:val="nil"/>
              <w:bottom w:val="single" w:sz="4" w:space="0" w:color="auto"/>
              <w:right w:val="single" w:sz="4" w:space="0" w:color="auto"/>
            </w:tcBorders>
            <w:shd w:val="clear" w:color="auto" w:fill="auto"/>
            <w:noWrap/>
            <w:vAlign w:val="bottom"/>
            <w:hideMark/>
          </w:tcPr>
          <w:p w14:paraId="1557AFA4"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FUSION_IMPORT_REQ_ID</w:t>
            </w:r>
          </w:p>
        </w:tc>
        <w:tc>
          <w:tcPr>
            <w:tcW w:w="1201" w:type="dxa"/>
            <w:tcBorders>
              <w:top w:val="nil"/>
              <w:left w:val="nil"/>
              <w:bottom w:val="single" w:sz="4" w:space="0" w:color="auto"/>
              <w:right w:val="single" w:sz="4" w:space="0" w:color="auto"/>
            </w:tcBorders>
            <w:shd w:val="clear" w:color="auto" w:fill="auto"/>
            <w:noWrap/>
            <w:vAlign w:val="bottom"/>
            <w:hideMark/>
          </w:tcPr>
          <w:p w14:paraId="5FF9F6AD"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NUMBER</w:t>
            </w:r>
          </w:p>
        </w:tc>
        <w:tc>
          <w:tcPr>
            <w:tcW w:w="837" w:type="dxa"/>
            <w:tcBorders>
              <w:top w:val="nil"/>
              <w:left w:val="nil"/>
              <w:bottom w:val="single" w:sz="4" w:space="0" w:color="auto"/>
              <w:right w:val="single" w:sz="4" w:space="0" w:color="auto"/>
            </w:tcBorders>
            <w:shd w:val="clear" w:color="auto" w:fill="auto"/>
            <w:noWrap/>
            <w:vAlign w:val="bottom"/>
            <w:hideMark/>
          </w:tcPr>
          <w:p w14:paraId="13792B5C" w14:textId="77777777" w:rsidR="00AD6538" w:rsidRPr="00AD6538" w:rsidRDefault="00AD6538" w:rsidP="00AD6538">
            <w:pPr>
              <w:jc w:val="right"/>
              <w:rPr>
                <w:rFonts w:ascii="Calibri" w:hAnsi="Calibri" w:cs="Calibri"/>
                <w:color w:val="000000"/>
                <w:sz w:val="22"/>
                <w:szCs w:val="22"/>
                <w:lang w:eastAsia="en-US"/>
              </w:rPr>
            </w:pPr>
            <w:r w:rsidRPr="00AD6538">
              <w:rPr>
                <w:rFonts w:ascii="Calibri" w:hAnsi="Calibri" w:cs="Calibri"/>
                <w:color w:val="000000"/>
                <w:sz w:val="22"/>
                <w:szCs w:val="22"/>
                <w:lang w:eastAsia="en-US"/>
              </w:rPr>
              <w:t>22</w:t>
            </w:r>
          </w:p>
        </w:tc>
        <w:tc>
          <w:tcPr>
            <w:tcW w:w="4353" w:type="dxa"/>
            <w:tcBorders>
              <w:top w:val="nil"/>
              <w:left w:val="nil"/>
              <w:bottom w:val="single" w:sz="4" w:space="0" w:color="auto"/>
              <w:right w:val="single" w:sz="4" w:space="0" w:color="auto"/>
            </w:tcBorders>
            <w:shd w:val="clear" w:color="auto" w:fill="auto"/>
            <w:vAlign w:val="bottom"/>
            <w:hideMark/>
          </w:tcPr>
          <w:p w14:paraId="2A811A1A"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 </w:t>
            </w:r>
          </w:p>
        </w:tc>
      </w:tr>
      <w:tr w:rsidR="00AD6538" w:rsidRPr="00AD6538" w14:paraId="5BF1A502" w14:textId="77777777" w:rsidTr="00AD6538">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7ECC5515" w14:textId="77777777" w:rsidR="00AD6538" w:rsidRPr="00AD6538" w:rsidRDefault="00AD6538" w:rsidP="00AD6538">
            <w:pPr>
              <w:jc w:val="center"/>
              <w:rPr>
                <w:rFonts w:ascii="Calibri" w:hAnsi="Calibri" w:cs="Calibri"/>
                <w:color w:val="000000"/>
                <w:sz w:val="22"/>
                <w:szCs w:val="22"/>
                <w:lang w:eastAsia="en-US"/>
              </w:rPr>
            </w:pPr>
            <w:r w:rsidRPr="00AD6538">
              <w:rPr>
                <w:rFonts w:ascii="Calibri" w:hAnsi="Calibri" w:cs="Calibri"/>
                <w:color w:val="000000"/>
                <w:sz w:val="22"/>
                <w:szCs w:val="22"/>
                <w:lang w:eastAsia="en-US"/>
              </w:rPr>
              <w:t>23</w:t>
            </w:r>
          </w:p>
        </w:tc>
        <w:tc>
          <w:tcPr>
            <w:tcW w:w="2803" w:type="dxa"/>
            <w:tcBorders>
              <w:top w:val="nil"/>
              <w:left w:val="nil"/>
              <w:bottom w:val="single" w:sz="4" w:space="0" w:color="auto"/>
              <w:right w:val="single" w:sz="4" w:space="0" w:color="auto"/>
            </w:tcBorders>
            <w:shd w:val="clear" w:color="auto" w:fill="auto"/>
            <w:noWrap/>
            <w:vAlign w:val="bottom"/>
            <w:hideMark/>
          </w:tcPr>
          <w:p w14:paraId="7FE8F239"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INV_TXN_ID</w:t>
            </w:r>
          </w:p>
        </w:tc>
        <w:tc>
          <w:tcPr>
            <w:tcW w:w="1201" w:type="dxa"/>
            <w:tcBorders>
              <w:top w:val="nil"/>
              <w:left w:val="nil"/>
              <w:bottom w:val="single" w:sz="4" w:space="0" w:color="auto"/>
              <w:right w:val="single" w:sz="4" w:space="0" w:color="auto"/>
            </w:tcBorders>
            <w:shd w:val="clear" w:color="auto" w:fill="auto"/>
            <w:noWrap/>
            <w:vAlign w:val="bottom"/>
            <w:hideMark/>
          </w:tcPr>
          <w:p w14:paraId="26A16E9E"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NUMBER</w:t>
            </w:r>
          </w:p>
        </w:tc>
        <w:tc>
          <w:tcPr>
            <w:tcW w:w="837" w:type="dxa"/>
            <w:tcBorders>
              <w:top w:val="nil"/>
              <w:left w:val="nil"/>
              <w:bottom w:val="single" w:sz="4" w:space="0" w:color="auto"/>
              <w:right w:val="single" w:sz="4" w:space="0" w:color="auto"/>
            </w:tcBorders>
            <w:shd w:val="clear" w:color="auto" w:fill="auto"/>
            <w:noWrap/>
            <w:vAlign w:val="bottom"/>
            <w:hideMark/>
          </w:tcPr>
          <w:p w14:paraId="1A1D6B42" w14:textId="77777777" w:rsidR="00AD6538" w:rsidRPr="00AD6538" w:rsidRDefault="00AD6538" w:rsidP="00AD6538">
            <w:pPr>
              <w:jc w:val="right"/>
              <w:rPr>
                <w:rFonts w:ascii="Calibri" w:hAnsi="Calibri" w:cs="Calibri"/>
                <w:color w:val="000000"/>
                <w:sz w:val="22"/>
                <w:szCs w:val="22"/>
                <w:lang w:eastAsia="en-US"/>
              </w:rPr>
            </w:pPr>
            <w:r w:rsidRPr="00AD6538">
              <w:rPr>
                <w:rFonts w:ascii="Calibri" w:hAnsi="Calibri" w:cs="Calibri"/>
                <w:color w:val="000000"/>
                <w:sz w:val="22"/>
                <w:szCs w:val="22"/>
                <w:lang w:eastAsia="en-US"/>
              </w:rPr>
              <w:t>22</w:t>
            </w:r>
          </w:p>
        </w:tc>
        <w:tc>
          <w:tcPr>
            <w:tcW w:w="4353" w:type="dxa"/>
            <w:tcBorders>
              <w:top w:val="nil"/>
              <w:left w:val="nil"/>
              <w:bottom w:val="single" w:sz="4" w:space="0" w:color="auto"/>
              <w:right w:val="single" w:sz="4" w:space="0" w:color="auto"/>
            </w:tcBorders>
            <w:shd w:val="clear" w:color="auto" w:fill="auto"/>
            <w:vAlign w:val="bottom"/>
            <w:hideMark/>
          </w:tcPr>
          <w:p w14:paraId="75A87DDE"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 </w:t>
            </w:r>
          </w:p>
        </w:tc>
      </w:tr>
      <w:tr w:rsidR="00AD6538" w:rsidRPr="00AD6538" w14:paraId="1AC5D34B" w14:textId="77777777" w:rsidTr="00AD6538">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60542533" w14:textId="77777777" w:rsidR="00AD6538" w:rsidRPr="00AD6538" w:rsidRDefault="00AD6538" w:rsidP="00AD6538">
            <w:pPr>
              <w:jc w:val="center"/>
              <w:rPr>
                <w:rFonts w:ascii="Calibri" w:hAnsi="Calibri" w:cs="Calibri"/>
                <w:color w:val="000000"/>
                <w:sz w:val="22"/>
                <w:szCs w:val="22"/>
                <w:lang w:eastAsia="en-US"/>
              </w:rPr>
            </w:pPr>
            <w:r w:rsidRPr="00AD6538">
              <w:rPr>
                <w:rFonts w:ascii="Calibri" w:hAnsi="Calibri" w:cs="Calibri"/>
                <w:color w:val="000000"/>
                <w:sz w:val="22"/>
                <w:szCs w:val="22"/>
                <w:lang w:eastAsia="en-US"/>
              </w:rPr>
              <w:t>24</w:t>
            </w:r>
          </w:p>
        </w:tc>
        <w:tc>
          <w:tcPr>
            <w:tcW w:w="2803" w:type="dxa"/>
            <w:tcBorders>
              <w:top w:val="nil"/>
              <w:left w:val="nil"/>
              <w:bottom w:val="single" w:sz="4" w:space="0" w:color="auto"/>
              <w:right w:val="single" w:sz="4" w:space="0" w:color="auto"/>
            </w:tcBorders>
            <w:shd w:val="clear" w:color="auto" w:fill="auto"/>
            <w:noWrap/>
            <w:vAlign w:val="bottom"/>
            <w:hideMark/>
          </w:tcPr>
          <w:p w14:paraId="17240FD0"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EXECUTION_SEQ</w:t>
            </w:r>
          </w:p>
        </w:tc>
        <w:tc>
          <w:tcPr>
            <w:tcW w:w="1201" w:type="dxa"/>
            <w:tcBorders>
              <w:top w:val="nil"/>
              <w:left w:val="nil"/>
              <w:bottom w:val="single" w:sz="4" w:space="0" w:color="auto"/>
              <w:right w:val="single" w:sz="4" w:space="0" w:color="auto"/>
            </w:tcBorders>
            <w:shd w:val="clear" w:color="auto" w:fill="auto"/>
            <w:noWrap/>
            <w:vAlign w:val="bottom"/>
            <w:hideMark/>
          </w:tcPr>
          <w:p w14:paraId="5D7F62D2"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NUMBER</w:t>
            </w:r>
          </w:p>
        </w:tc>
        <w:tc>
          <w:tcPr>
            <w:tcW w:w="837" w:type="dxa"/>
            <w:tcBorders>
              <w:top w:val="nil"/>
              <w:left w:val="nil"/>
              <w:bottom w:val="single" w:sz="4" w:space="0" w:color="auto"/>
              <w:right w:val="single" w:sz="4" w:space="0" w:color="auto"/>
            </w:tcBorders>
            <w:shd w:val="clear" w:color="auto" w:fill="auto"/>
            <w:noWrap/>
            <w:vAlign w:val="bottom"/>
            <w:hideMark/>
          </w:tcPr>
          <w:p w14:paraId="7AFEFE55" w14:textId="77777777" w:rsidR="00AD6538" w:rsidRPr="00AD6538" w:rsidRDefault="00AD6538" w:rsidP="00AD6538">
            <w:pPr>
              <w:jc w:val="right"/>
              <w:rPr>
                <w:rFonts w:ascii="Calibri" w:hAnsi="Calibri" w:cs="Calibri"/>
                <w:color w:val="000000"/>
                <w:sz w:val="22"/>
                <w:szCs w:val="22"/>
                <w:lang w:eastAsia="en-US"/>
              </w:rPr>
            </w:pPr>
            <w:r w:rsidRPr="00AD6538">
              <w:rPr>
                <w:rFonts w:ascii="Calibri" w:hAnsi="Calibri" w:cs="Calibri"/>
                <w:color w:val="000000"/>
                <w:sz w:val="22"/>
                <w:szCs w:val="22"/>
                <w:lang w:eastAsia="en-US"/>
              </w:rPr>
              <w:t>22</w:t>
            </w:r>
          </w:p>
        </w:tc>
        <w:tc>
          <w:tcPr>
            <w:tcW w:w="4353" w:type="dxa"/>
            <w:tcBorders>
              <w:top w:val="nil"/>
              <w:left w:val="nil"/>
              <w:bottom w:val="single" w:sz="4" w:space="0" w:color="auto"/>
              <w:right w:val="single" w:sz="4" w:space="0" w:color="auto"/>
            </w:tcBorders>
            <w:shd w:val="clear" w:color="auto" w:fill="auto"/>
            <w:vAlign w:val="bottom"/>
            <w:hideMark/>
          </w:tcPr>
          <w:p w14:paraId="2370003C"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 </w:t>
            </w:r>
          </w:p>
        </w:tc>
      </w:tr>
      <w:tr w:rsidR="00AD6538" w:rsidRPr="00AD6538" w14:paraId="130E3A5B" w14:textId="77777777" w:rsidTr="00AD6538">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3247A164" w14:textId="77777777" w:rsidR="00AD6538" w:rsidRPr="00AD6538" w:rsidRDefault="00AD6538" w:rsidP="00AD6538">
            <w:pPr>
              <w:jc w:val="center"/>
              <w:rPr>
                <w:rFonts w:ascii="Calibri" w:hAnsi="Calibri" w:cs="Calibri"/>
                <w:color w:val="000000"/>
                <w:sz w:val="22"/>
                <w:szCs w:val="22"/>
                <w:lang w:eastAsia="en-US"/>
              </w:rPr>
            </w:pPr>
            <w:r w:rsidRPr="00AD6538">
              <w:rPr>
                <w:rFonts w:ascii="Calibri" w:hAnsi="Calibri" w:cs="Calibri"/>
                <w:color w:val="000000"/>
                <w:sz w:val="22"/>
                <w:szCs w:val="22"/>
                <w:lang w:eastAsia="en-US"/>
              </w:rPr>
              <w:t>25</w:t>
            </w:r>
          </w:p>
        </w:tc>
        <w:tc>
          <w:tcPr>
            <w:tcW w:w="2803" w:type="dxa"/>
            <w:tcBorders>
              <w:top w:val="nil"/>
              <w:left w:val="nil"/>
              <w:bottom w:val="single" w:sz="4" w:space="0" w:color="auto"/>
              <w:right w:val="single" w:sz="4" w:space="0" w:color="auto"/>
            </w:tcBorders>
            <w:shd w:val="clear" w:color="auto" w:fill="auto"/>
            <w:noWrap/>
            <w:vAlign w:val="bottom"/>
            <w:hideMark/>
          </w:tcPr>
          <w:p w14:paraId="01073533"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PROCESS_FLAG</w:t>
            </w:r>
          </w:p>
        </w:tc>
        <w:tc>
          <w:tcPr>
            <w:tcW w:w="1201" w:type="dxa"/>
            <w:tcBorders>
              <w:top w:val="nil"/>
              <w:left w:val="nil"/>
              <w:bottom w:val="single" w:sz="4" w:space="0" w:color="auto"/>
              <w:right w:val="single" w:sz="4" w:space="0" w:color="auto"/>
            </w:tcBorders>
            <w:shd w:val="clear" w:color="auto" w:fill="auto"/>
            <w:noWrap/>
            <w:vAlign w:val="bottom"/>
            <w:hideMark/>
          </w:tcPr>
          <w:p w14:paraId="0C909E07"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230B2460" w14:textId="77777777" w:rsidR="00AD6538" w:rsidRPr="00AD6538" w:rsidRDefault="00AD6538" w:rsidP="00AD6538">
            <w:pPr>
              <w:jc w:val="right"/>
              <w:rPr>
                <w:rFonts w:ascii="Calibri" w:hAnsi="Calibri" w:cs="Calibri"/>
                <w:color w:val="000000"/>
                <w:sz w:val="22"/>
                <w:szCs w:val="22"/>
                <w:lang w:eastAsia="en-US"/>
              </w:rPr>
            </w:pPr>
            <w:r w:rsidRPr="00AD6538">
              <w:rPr>
                <w:rFonts w:ascii="Calibri" w:hAnsi="Calibri" w:cs="Calibri"/>
                <w:color w:val="000000"/>
                <w:sz w:val="22"/>
                <w:szCs w:val="22"/>
                <w:lang w:eastAsia="en-US"/>
              </w:rPr>
              <w:t>1</w:t>
            </w:r>
          </w:p>
        </w:tc>
        <w:tc>
          <w:tcPr>
            <w:tcW w:w="4353" w:type="dxa"/>
            <w:tcBorders>
              <w:top w:val="nil"/>
              <w:left w:val="nil"/>
              <w:bottom w:val="single" w:sz="4" w:space="0" w:color="auto"/>
              <w:right w:val="single" w:sz="4" w:space="0" w:color="auto"/>
            </w:tcBorders>
            <w:shd w:val="clear" w:color="auto" w:fill="auto"/>
            <w:vAlign w:val="bottom"/>
            <w:hideMark/>
          </w:tcPr>
          <w:p w14:paraId="7D7F2DD5"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 </w:t>
            </w:r>
          </w:p>
        </w:tc>
      </w:tr>
      <w:tr w:rsidR="00AD6538" w:rsidRPr="00AD6538" w14:paraId="4962C5B0" w14:textId="77777777" w:rsidTr="00AD6538">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23E17B91" w14:textId="77777777" w:rsidR="00AD6538" w:rsidRPr="00AD6538" w:rsidRDefault="00AD6538" w:rsidP="00AD6538">
            <w:pPr>
              <w:jc w:val="center"/>
              <w:rPr>
                <w:rFonts w:ascii="Calibri" w:hAnsi="Calibri" w:cs="Calibri"/>
                <w:color w:val="000000"/>
                <w:sz w:val="22"/>
                <w:szCs w:val="22"/>
                <w:lang w:eastAsia="en-US"/>
              </w:rPr>
            </w:pPr>
            <w:r w:rsidRPr="00AD6538">
              <w:rPr>
                <w:rFonts w:ascii="Calibri" w:hAnsi="Calibri" w:cs="Calibri"/>
                <w:color w:val="000000"/>
                <w:sz w:val="22"/>
                <w:szCs w:val="22"/>
                <w:lang w:eastAsia="en-US"/>
              </w:rPr>
              <w:t>26</w:t>
            </w:r>
          </w:p>
        </w:tc>
        <w:tc>
          <w:tcPr>
            <w:tcW w:w="2803" w:type="dxa"/>
            <w:tcBorders>
              <w:top w:val="nil"/>
              <w:left w:val="nil"/>
              <w:bottom w:val="single" w:sz="4" w:space="0" w:color="auto"/>
              <w:right w:val="single" w:sz="4" w:space="0" w:color="auto"/>
            </w:tcBorders>
            <w:shd w:val="clear" w:color="auto" w:fill="auto"/>
            <w:noWrap/>
            <w:vAlign w:val="bottom"/>
            <w:hideMark/>
          </w:tcPr>
          <w:p w14:paraId="1C4E4098"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ERROR_MSG</w:t>
            </w:r>
          </w:p>
        </w:tc>
        <w:tc>
          <w:tcPr>
            <w:tcW w:w="1201" w:type="dxa"/>
            <w:tcBorders>
              <w:top w:val="nil"/>
              <w:left w:val="nil"/>
              <w:bottom w:val="single" w:sz="4" w:space="0" w:color="auto"/>
              <w:right w:val="single" w:sz="4" w:space="0" w:color="auto"/>
            </w:tcBorders>
            <w:shd w:val="clear" w:color="auto" w:fill="auto"/>
            <w:noWrap/>
            <w:vAlign w:val="bottom"/>
            <w:hideMark/>
          </w:tcPr>
          <w:p w14:paraId="0110D5AC"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7DE1E1C6" w14:textId="77777777" w:rsidR="00AD6538" w:rsidRPr="00AD6538" w:rsidRDefault="00AD6538" w:rsidP="00AD6538">
            <w:pPr>
              <w:jc w:val="right"/>
              <w:rPr>
                <w:rFonts w:ascii="Calibri" w:hAnsi="Calibri" w:cs="Calibri"/>
                <w:color w:val="000000"/>
                <w:sz w:val="22"/>
                <w:szCs w:val="22"/>
                <w:lang w:eastAsia="en-US"/>
              </w:rPr>
            </w:pPr>
            <w:r w:rsidRPr="00AD6538">
              <w:rPr>
                <w:rFonts w:ascii="Calibri" w:hAnsi="Calibri" w:cs="Calibri"/>
                <w:color w:val="000000"/>
                <w:sz w:val="22"/>
                <w:szCs w:val="22"/>
                <w:lang w:eastAsia="en-US"/>
              </w:rPr>
              <w:t>4000</w:t>
            </w:r>
          </w:p>
        </w:tc>
        <w:tc>
          <w:tcPr>
            <w:tcW w:w="4353" w:type="dxa"/>
            <w:tcBorders>
              <w:top w:val="nil"/>
              <w:left w:val="nil"/>
              <w:bottom w:val="single" w:sz="4" w:space="0" w:color="auto"/>
              <w:right w:val="single" w:sz="4" w:space="0" w:color="auto"/>
            </w:tcBorders>
            <w:shd w:val="clear" w:color="auto" w:fill="auto"/>
            <w:vAlign w:val="bottom"/>
            <w:hideMark/>
          </w:tcPr>
          <w:p w14:paraId="5D9F7545"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 </w:t>
            </w:r>
          </w:p>
        </w:tc>
      </w:tr>
      <w:tr w:rsidR="00AD6538" w:rsidRPr="00AD6538" w14:paraId="453D60E2" w14:textId="77777777" w:rsidTr="00AD6538">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6D46C0CF" w14:textId="77777777" w:rsidR="00AD6538" w:rsidRPr="00AD6538" w:rsidRDefault="00AD6538" w:rsidP="00AD6538">
            <w:pPr>
              <w:jc w:val="center"/>
              <w:rPr>
                <w:rFonts w:ascii="Calibri" w:hAnsi="Calibri" w:cs="Calibri"/>
                <w:color w:val="000000"/>
                <w:sz w:val="22"/>
                <w:szCs w:val="22"/>
                <w:lang w:eastAsia="en-US"/>
              </w:rPr>
            </w:pPr>
            <w:r w:rsidRPr="00AD6538">
              <w:rPr>
                <w:rFonts w:ascii="Calibri" w:hAnsi="Calibri" w:cs="Calibri"/>
                <w:color w:val="000000"/>
                <w:sz w:val="22"/>
                <w:szCs w:val="22"/>
                <w:lang w:eastAsia="en-US"/>
              </w:rPr>
              <w:t>27</w:t>
            </w:r>
          </w:p>
        </w:tc>
        <w:tc>
          <w:tcPr>
            <w:tcW w:w="2803" w:type="dxa"/>
            <w:tcBorders>
              <w:top w:val="nil"/>
              <w:left w:val="nil"/>
              <w:bottom w:val="single" w:sz="4" w:space="0" w:color="auto"/>
              <w:right w:val="single" w:sz="4" w:space="0" w:color="auto"/>
            </w:tcBorders>
            <w:shd w:val="clear" w:color="auto" w:fill="auto"/>
            <w:noWrap/>
            <w:vAlign w:val="bottom"/>
            <w:hideMark/>
          </w:tcPr>
          <w:p w14:paraId="4E5FB72A"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ATTRIBUTE1</w:t>
            </w:r>
          </w:p>
        </w:tc>
        <w:tc>
          <w:tcPr>
            <w:tcW w:w="1201" w:type="dxa"/>
            <w:tcBorders>
              <w:top w:val="nil"/>
              <w:left w:val="nil"/>
              <w:bottom w:val="single" w:sz="4" w:space="0" w:color="auto"/>
              <w:right w:val="single" w:sz="4" w:space="0" w:color="auto"/>
            </w:tcBorders>
            <w:shd w:val="clear" w:color="auto" w:fill="auto"/>
            <w:noWrap/>
            <w:vAlign w:val="bottom"/>
            <w:hideMark/>
          </w:tcPr>
          <w:p w14:paraId="4902AABD"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065CDE65" w14:textId="77777777" w:rsidR="00AD6538" w:rsidRPr="00AD6538" w:rsidRDefault="00AD6538" w:rsidP="00AD6538">
            <w:pPr>
              <w:jc w:val="right"/>
              <w:rPr>
                <w:rFonts w:ascii="Calibri" w:hAnsi="Calibri" w:cs="Calibri"/>
                <w:color w:val="000000"/>
                <w:sz w:val="22"/>
                <w:szCs w:val="22"/>
                <w:lang w:eastAsia="en-US"/>
              </w:rPr>
            </w:pPr>
            <w:r w:rsidRPr="00AD6538">
              <w:rPr>
                <w:rFonts w:ascii="Calibri" w:hAnsi="Calibri" w:cs="Calibri"/>
                <w:color w:val="000000"/>
                <w:sz w:val="22"/>
                <w:szCs w:val="22"/>
                <w:lang w:eastAsia="en-US"/>
              </w:rPr>
              <w:t>240</w:t>
            </w:r>
          </w:p>
        </w:tc>
        <w:tc>
          <w:tcPr>
            <w:tcW w:w="4353" w:type="dxa"/>
            <w:tcBorders>
              <w:top w:val="nil"/>
              <w:left w:val="nil"/>
              <w:bottom w:val="single" w:sz="4" w:space="0" w:color="auto"/>
              <w:right w:val="single" w:sz="4" w:space="0" w:color="auto"/>
            </w:tcBorders>
            <w:shd w:val="clear" w:color="auto" w:fill="auto"/>
            <w:vAlign w:val="bottom"/>
            <w:hideMark/>
          </w:tcPr>
          <w:p w14:paraId="33CC71FA"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 </w:t>
            </w:r>
          </w:p>
        </w:tc>
      </w:tr>
      <w:tr w:rsidR="00AD6538" w:rsidRPr="00AD6538" w14:paraId="4C33C464" w14:textId="77777777" w:rsidTr="00AD6538">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5EBA8881" w14:textId="77777777" w:rsidR="00AD6538" w:rsidRPr="00AD6538" w:rsidRDefault="00AD6538" w:rsidP="00AD6538">
            <w:pPr>
              <w:jc w:val="center"/>
              <w:rPr>
                <w:rFonts w:ascii="Calibri" w:hAnsi="Calibri" w:cs="Calibri"/>
                <w:color w:val="000000"/>
                <w:sz w:val="22"/>
                <w:szCs w:val="22"/>
                <w:lang w:eastAsia="en-US"/>
              </w:rPr>
            </w:pPr>
            <w:r w:rsidRPr="00AD6538">
              <w:rPr>
                <w:rFonts w:ascii="Calibri" w:hAnsi="Calibri" w:cs="Calibri"/>
                <w:color w:val="000000"/>
                <w:sz w:val="22"/>
                <w:szCs w:val="22"/>
                <w:lang w:eastAsia="en-US"/>
              </w:rPr>
              <w:t>28</w:t>
            </w:r>
          </w:p>
        </w:tc>
        <w:tc>
          <w:tcPr>
            <w:tcW w:w="2803" w:type="dxa"/>
            <w:tcBorders>
              <w:top w:val="nil"/>
              <w:left w:val="nil"/>
              <w:bottom w:val="single" w:sz="4" w:space="0" w:color="auto"/>
              <w:right w:val="single" w:sz="4" w:space="0" w:color="auto"/>
            </w:tcBorders>
            <w:shd w:val="clear" w:color="auto" w:fill="auto"/>
            <w:noWrap/>
            <w:vAlign w:val="bottom"/>
            <w:hideMark/>
          </w:tcPr>
          <w:p w14:paraId="3513A4DD"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ATTRIBUTE2</w:t>
            </w:r>
          </w:p>
        </w:tc>
        <w:tc>
          <w:tcPr>
            <w:tcW w:w="1201" w:type="dxa"/>
            <w:tcBorders>
              <w:top w:val="nil"/>
              <w:left w:val="nil"/>
              <w:bottom w:val="single" w:sz="4" w:space="0" w:color="auto"/>
              <w:right w:val="single" w:sz="4" w:space="0" w:color="auto"/>
            </w:tcBorders>
            <w:shd w:val="clear" w:color="auto" w:fill="auto"/>
            <w:noWrap/>
            <w:vAlign w:val="bottom"/>
            <w:hideMark/>
          </w:tcPr>
          <w:p w14:paraId="4DA8909F"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56C0F189" w14:textId="77777777" w:rsidR="00AD6538" w:rsidRPr="00AD6538" w:rsidRDefault="00AD6538" w:rsidP="00AD6538">
            <w:pPr>
              <w:jc w:val="right"/>
              <w:rPr>
                <w:rFonts w:ascii="Calibri" w:hAnsi="Calibri" w:cs="Calibri"/>
                <w:color w:val="000000"/>
                <w:sz w:val="22"/>
                <w:szCs w:val="22"/>
                <w:lang w:eastAsia="en-US"/>
              </w:rPr>
            </w:pPr>
            <w:r w:rsidRPr="00AD6538">
              <w:rPr>
                <w:rFonts w:ascii="Calibri" w:hAnsi="Calibri" w:cs="Calibri"/>
                <w:color w:val="000000"/>
                <w:sz w:val="22"/>
                <w:szCs w:val="22"/>
                <w:lang w:eastAsia="en-US"/>
              </w:rPr>
              <w:t>240</w:t>
            </w:r>
          </w:p>
        </w:tc>
        <w:tc>
          <w:tcPr>
            <w:tcW w:w="4353" w:type="dxa"/>
            <w:tcBorders>
              <w:top w:val="nil"/>
              <w:left w:val="nil"/>
              <w:bottom w:val="single" w:sz="4" w:space="0" w:color="auto"/>
              <w:right w:val="single" w:sz="4" w:space="0" w:color="auto"/>
            </w:tcBorders>
            <w:shd w:val="clear" w:color="auto" w:fill="auto"/>
            <w:vAlign w:val="bottom"/>
            <w:hideMark/>
          </w:tcPr>
          <w:p w14:paraId="42FF0370"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 </w:t>
            </w:r>
          </w:p>
        </w:tc>
      </w:tr>
      <w:tr w:rsidR="00AD6538" w:rsidRPr="00AD6538" w14:paraId="581A4D3B" w14:textId="77777777" w:rsidTr="00AD6538">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79020EF6" w14:textId="77777777" w:rsidR="00AD6538" w:rsidRPr="00AD6538" w:rsidRDefault="00AD6538" w:rsidP="00AD6538">
            <w:pPr>
              <w:jc w:val="center"/>
              <w:rPr>
                <w:rFonts w:ascii="Calibri" w:hAnsi="Calibri" w:cs="Calibri"/>
                <w:color w:val="000000"/>
                <w:sz w:val="22"/>
                <w:szCs w:val="22"/>
                <w:lang w:eastAsia="en-US"/>
              </w:rPr>
            </w:pPr>
            <w:r w:rsidRPr="00AD6538">
              <w:rPr>
                <w:rFonts w:ascii="Calibri" w:hAnsi="Calibri" w:cs="Calibri"/>
                <w:color w:val="000000"/>
                <w:sz w:val="22"/>
                <w:szCs w:val="22"/>
                <w:lang w:eastAsia="en-US"/>
              </w:rPr>
              <w:t>29</w:t>
            </w:r>
          </w:p>
        </w:tc>
        <w:tc>
          <w:tcPr>
            <w:tcW w:w="2803" w:type="dxa"/>
            <w:tcBorders>
              <w:top w:val="nil"/>
              <w:left w:val="nil"/>
              <w:bottom w:val="single" w:sz="4" w:space="0" w:color="auto"/>
              <w:right w:val="single" w:sz="4" w:space="0" w:color="auto"/>
            </w:tcBorders>
            <w:shd w:val="clear" w:color="auto" w:fill="auto"/>
            <w:noWrap/>
            <w:vAlign w:val="bottom"/>
            <w:hideMark/>
          </w:tcPr>
          <w:p w14:paraId="5F04DD04"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ATTRIBUTE3</w:t>
            </w:r>
          </w:p>
        </w:tc>
        <w:tc>
          <w:tcPr>
            <w:tcW w:w="1201" w:type="dxa"/>
            <w:tcBorders>
              <w:top w:val="nil"/>
              <w:left w:val="nil"/>
              <w:bottom w:val="single" w:sz="4" w:space="0" w:color="auto"/>
              <w:right w:val="single" w:sz="4" w:space="0" w:color="auto"/>
            </w:tcBorders>
            <w:shd w:val="clear" w:color="auto" w:fill="auto"/>
            <w:noWrap/>
            <w:vAlign w:val="bottom"/>
            <w:hideMark/>
          </w:tcPr>
          <w:p w14:paraId="589FC0C9"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03B3D32A" w14:textId="77777777" w:rsidR="00AD6538" w:rsidRPr="00AD6538" w:rsidRDefault="00AD6538" w:rsidP="00AD6538">
            <w:pPr>
              <w:jc w:val="right"/>
              <w:rPr>
                <w:rFonts w:ascii="Calibri" w:hAnsi="Calibri" w:cs="Calibri"/>
                <w:color w:val="000000"/>
                <w:sz w:val="22"/>
                <w:szCs w:val="22"/>
                <w:lang w:eastAsia="en-US"/>
              </w:rPr>
            </w:pPr>
            <w:r w:rsidRPr="00AD6538">
              <w:rPr>
                <w:rFonts w:ascii="Calibri" w:hAnsi="Calibri" w:cs="Calibri"/>
                <w:color w:val="000000"/>
                <w:sz w:val="22"/>
                <w:szCs w:val="22"/>
                <w:lang w:eastAsia="en-US"/>
              </w:rPr>
              <w:t>240</w:t>
            </w:r>
          </w:p>
        </w:tc>
        <w:tc>
          <w:tcPr>
            <w:tcW w:w="4353" w:type="dxa"/>
            <w:tcBorders>
              <w:top w:val="nil"/>
              <w:left w:val="nil"/>
              <w:bottom w:val="single" w:sz="4" w:space="0" w:color="auto"/>
              <w:right w:val="single" w:sz="4" w:space="0" w:color="auto"/>
            </w:tcBorders>
            <w:shd w:val="clear" w:color="auto" w:fill="auto"/>
            <w:vAlign w:val="bottom"/>
            <w:hideMark/>
          </w:tcPr>
          <w:p w14:paraId="24B89434"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 </w:t>
            </w:r>
          </w:p>
        </w:tc>
      </w:tr>
      <w:tr w:rsidR="00AD6538" w:rsidRPr="00AD6538" w14:paraId="35E6B9D3" w14:textId="77777777" w:rsidTr="00AD6538">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0411AF12" w14:textId="77777777" w:rsidR="00AD6538" w:rsidRPr="00AD6538" w:rsidRDefault="00AD6538" w:rsidP="00AD6538">
            <w:pPr>
              <w:jc w:val="center"/>
              <w:rPr>
                <w:rFonts w:ascii="Calibri" w:hAnsi="Calibri" w:cs="Calibri"/>
                <w:color w:val="000000"/>
                <w:sz w:val="22"/>
                <w:szCs w:val="22"/>
                <w:lang w:eastAsia="en-US"/>
              </w:rPr>
            </w:pPr>
            <w:r w:rsidRPr="00AD6538">
              <w:rPr>
                <w:rFonts w:ascii="Calibri" w:hAnsi="Calibri" w:cs="Calibri"/>
                <w:color w:val="000000"/>
                <w:sz w:val="22"/>
                <w:szCs w:val="22"/>
                <w:lang w:eastAsia="en-US"/>
              </w:rPr>
              <w:t>30</w:t>
            </w:r>
          </w:p>
        </w:tc>
        <w:tc>
          <w:tcPr>
            <w:tcW w:w="2803" w:type="dxa"/>
            <w:tcBorders>
              <w:top w:val="nil"/>
              <w:left w:val="nil"/>
              <w:bottom w:val="single" w:sz="4" w:space="0" w:color="auto"/>
              <w:right w:val="single" w:sz="4" w:space="0" w:color="auto"/>
            </w:tcBorders>
            <w:shd w:val="clear" w:color="auto" w:fill="auto"/>
            <w:noWrap/>
            <w:vAlign w:val="bottom"/>
            <w:hideMark/>
          </w:tcPr>
          <w:p w14:paraId="357608D3"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ATTRIBUTE4</w:t>
            </w:r>
          </w:p>
        </w:tc>
        <w:tc>
          <w:tcPr>
            <w:tcW w:w="1201" w:type="dxa"/>
            <w:tcBorders>
              <w:top w:val="nil"/>
              <w:left w:val="nil"/>
              <w:bottom w:val="single" w:sz="4" w:space="0" w:color="auto"/>
              <w:right w:val="single" w:sz="4" w:space="0" w:color="auto"/>
            </w:tcBorders>
            <w:shd w:val="clear" w:color="auto" w:fill="auto"/>
            <w:noWrap/>
            <w:vAlign w:val="bottom"/>
            <w:hideMark/>
          </w:tcPr>
          <w:p w14:paraId="0C3D64D7"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2A524BF2" w14:textId="77777777" w:rsidR="00AD6538" w:rsidRPr="00AD6538" w:rsidRDefault="00AD6538" w:rsidP="00AD6538">
            <w:pPr>
              <w:jc w:val="right"/>
              <w:rPr>
                <w:rFonts w:ascii="Calibri" w:hAnsi="Calibri" w:cs="Calibri"/>
                <w:color w:val="000000"/>
                <w:sz w:val="22"/>
                <w:szCs w:val="22"/>
                <w:lang w:eastAsia="en-US"/>
              </w:rPr>
            </w:pPr>
            <w:r w:rsidRPr="00AD6538">
              <w:rPr>
                <w:rFonts w:ascii="Calibri" w:hAnsi="Calibri" w:cs="Calibri"/>
                <w:color w:val="000000"/>
                <w:sz w:val="22"/>
                <w:szCs w:val="22"/>
                <w:lang w:eastAsia="en-US"/>
              </w:rPr>
              <w:t>240</w:t>
            </w:r>
          </w:p>
        </w:tc>
        <w:tc>
          <w:tcPr>
            <w:tcW w:w="4353" w:type="dxa"/>
            <w:tcBorders>
              <w:top w:val="nil"/>
              <w:left w:val="nil"/>
              <w:bottom w:val="single" w:sz="4" w:space="0" w:color="auto"/>
              <w:right w:val="single" w:sz="4" w:space="0" w:color="auto"/>
            </w:tcBorders>
            <w:shd w:val="clear" w:color="auto" w:fill="auto"/>
            <w:vAlign w:val="bottom"/>
            <w:hideMark/>
          </w:tcPr>
          <w:p w14:paraId="32385377"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 </w:t>
            </w:r>
          </w:p>
        </w:tc>
      </w:tr>
      <w:tr w:rsidR="00AD6538" w:rsidRPr="00AD6538" w14:paraId="4B1795C6" w14:textId="77777777" w:rsidTr="00AD6538">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6F7392F7" w14:textId="77777777" w:rsidR="00AD6538" w:rsidRPr="00AD6538" w:rsidRDefault="00AD6538" w:rsidP="00AD6538">
            <w:pPr>
              <w:jc w:val="center"/>
              <w:rPr>
                <w:rFonts w:ascii="Calibri" w:hAnsi="Calibri" w:cs="Calibri"/>
                <w:color w:val="000000"/>
                <w:sz w:val="22"/>
                <w:szCs w:val="22"/>
                <w:lang w:eastAsia="en-US"/>
              </w:rPr>
            </w:pPr>
            <w:r w:rsidRPr="00AD6538">
              <w:rPr>
                <w:rFonts w:ascii="Calibri" w:hAnsi="Calibri" w:cs="Calibri"/>
                <w:color w:val="000000"/>
                <w:sz w:val="22"/>
                <w:szCs w:val="22"/>
                <w:lang w:eastAsia="en-US"/>
              </w:rPr>
              <w:t>31</w:t>
            </w:r>
          </w:p>
        </w:tc>
        <w:tc>
          <w:tcPr>
            <w:tcW w:w="2803" w:type="dxa"/>
            <w:tcBorders>
              <w:top w:val="nil"/>
              <w:left w:val="nil"/>
              <w:bottom w:val="single" w:sz="4" w:space="0" w:color="auto"/>
              <w:right w:val="single" w:sz="4" w:space="0" w:color="auto"/>
            </w:tcBorders>
            <w:shd w:val="clear" w:color="auto" w:fill="auto"/>
            <w:noWrap/>
            <w:vAlign w:val="bottom"/>
            <w:hideMark/>
          </w:tcPr>
          <w:p w14:paraId="3FD9FA3A"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ATTRIBUTE5</w:t>
            </w:r>
          </w:p>
        </w:tc>
        <w:tc>
          <w:tcPr>
            <w:tcW w:w="1201" w:type="dxa"/>
            <w:tcBorders>
              <w:top w:val="nil"/>
              <w:left w:val="nil"/>
              <w:bottom w:val="single" w:sz="4" w:space="0" w:color="auto"/>
              <w:right w:val="single" w:sz="4" w:space="0" w:color="auto"/>
            </w:tcBorders>
            <w:shd w:val="clear" w:color="auto" w:fill="auto"/>
            <w:noWrap/>
            <w:vAlign w:val="bottom"/>
            <w:hideMark/>
          </w:tcPr>
          <w:p w14:paraId="28615D83"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3A4D2748" w14:textId="77777777" w:rsidR="00AD6538" w:rsidRPr="00AD6538" w:rsidRDefault="00AD6538" w:rsidP="00AD6538">
            <w:pPr>
              <w:jc w:val="right"/>
              <w:rPr>
                <w:rFonts w:ascii="Calibri" w:hAnsi="Calibri" w:cs="Calibri"/>
                <w:color w:val="000000"/>
                <w:sz w:val="22"/>
                <w:szCs w:val="22"/>
                <w:lang w:eastAsia="en-US"/>
              </w:rPr>
            </w:pPr>
            <w:r w:rsidRPr="00AD6538">
              <w:rPr>
                <w:rFonts w:ascii="Calibri" w:hAnsi="Calibri" w:cs="Calibri"/>
                <w:color w:val="000000"/>
                <w:sz w:val="22"/>
                <w:szCs w:val="22"/>
                <w:lang w:eastAsia="en-US"/>
              </w:rPr>
              <w:t>240</w:t>
            </w:r>
          </w:p>
        </w:tc>
        <w:tc>
          <w:tcPr>
            <w:tcW w:w="4353" w:type="dxa"/>
            <w:tcBorders>
              <w:top w:val="nil"/>
              <w:left w:val="nil"/>
              <w:bottom w:val="single" w:sz="4" w:space="0" w:color="auto"/>
              <w:right w:val="single" w:sz="4" w:space="0" w:color="auto"/>
            </w:tcBorders>
            <w:shd w:val="clear" w:color="auto" w:fill="auto"/>
            <w:vAlign w:val="bottom"/>
            <w:hideMark/>
          </w:tcPr>
          <w:p w14:paraId="3CE8D3F1" w14:textId="77777777" w:rsidR="00AD6538" w:rsidRPr="00AD6538" w:rsidRDefault="00AD6538" w:rsidP="00AD6538">
            <w:pPr>
              <w:rPr>
                <w:rFonts w:ascii="Calibri" w:hAnsi="Calibri" w:cs="Calibri"/>
                <w:color w:val="000000"/>
                <w:sz w:val="22"/>
                <w:szCs w:val="22"/>
                <w:lang w:eastAsia="en-US"/>
              </w:rPr>
            </w:pPr>
            <w:r w:rsidRPr="00AD6538">
              <w:rPr>
                <w:rFonts w:ascii="Calibri" w:hAnsi="Calibri" w:cs="Calibri"/>
                <w:color w:val="000000"/>
                <w:sz w:val="22"/>
                <w:szCs w:val="22"/>
                <w:lang w:eastAsia="en-US"/>
              </w:rPr>
              <w:t> </w:t>
            </w:r>
          </w:p>
        </w:tc>
      </w:tr>
      <w:tr w:rsidR="002F1A7C" w:rsidRPr="00AD6538" w14:paraId="4741308C" w14:textId="77777777" w:rsidTr="00AD6538">
        <w:trPr>
          <w:trHeight w:val="300"/>
          <w:ins w:id="71" w:author="Nidhi Siotia (IN)" w:date="2022-11-09T13:01:00Z"/>
        </w:trPr>
        <w:tc>
          <w:tcPr>
            <w:tcW w:w="701" w:type="dxa"/>
            <w:tcBorders>
              <w:top w:val="nil"/>
              <w:left w:val="single" w:sz="4" w:space="0" w:color="auto"/>
              <w:bottom w:val="single" w:sz="4" w:space="0" w:color="auto"/>
              <w:right w:val="single" w:sz="4" w:space="0" w:color="auto"/>
            </w:tcBorders>
            <w:shd w:val="clear" w:color="auto" w:fill="auto"/>
            <w:noWrap/>
            <w:vAlign w:val="bottom"/>
          </w:tcPr>
          <w:p w14:paraId="2AE4DA8C" w14:textId="10F89565" w:rsidR="002F1A7C" w:rsidRPr="00AD6538" w:rsidRDefault="002F1A7C" w:rsidP="002F1A7C">
            <w:pPr>
              <w:jc w:val="center"/>
              <w:rPr>
                <w:ins w:id="72" w:author="Nidhi Siotia (IN)" w:date="2022-11-09T13:01:00Z"/>
                <w:rFonts w:ascii="Calibri" w:hAnsi="Calibri" w:cs="Calibri"/>
                <w:color w:val="000000"/>
                <w:sz w:val="22"/>
                <w:szCs w:val="22"/>
                <w:lang w:eastAsia="en-US"/>
              </w:rPr>
            </w:pPr>
            <w:ins w:id="73" w:author="Nidhi Siotia (IN)" w:date="2022-11-09T13:01:00Z">
              <w:r w:rsidRPr="00AD6538">
                <w:rPr>
                  <w:rFonts w:ascii="Calibri" w:hAnsi="Calibri" w:cs="Calibri"/>
                  <w:color w:val="000000"/>
                  <w:sz w:val="22"/>
                  <w:szCs w:val="22"/>
                  <w:lang w:eastAsia="en-US"/>
                </w:rPr>
                <w:t>32</w:t>
              </w:r>
            </w:ins>
          </w:p>
        </w:tc>
        <w:tc>
          <w:tcPr>
            <w:tcW w:w="2803" w:type="dxa"/>
            <w:tcBorders>
              <w:top w:val="nil"/>
              <w:left w:val="nil"/>
              <w:bottom w:val="single" w:sz="4" w:space="0" w:color="auto"/>
              <w:right w:val="single" w:sz="4" w:space="0" w:color="auto"/>
            </w:tcBorders>
            <w:shd w:val="clear" w:color="auto" w:fill="auto"/>
            <w:noWrap/>
            <w:vAlign w:val="bottom"/>
          </w:tcPr>
          <w:p w14:paraId="28A0F5FE" w14:textId="54C40963" w:rsidR="002F1A7C" w:rsidRPr="00AD6538" w:rsidRDefault="002F1A7C" w:rsidP="002F1A7C">
            <w:pPr>
              <w:rPr>
                <w:ins w:id="74" w:author="Nidhi Siotia (IN)" w:date="2022-11-09T13:01:00Z"/>
                <w:rFonts w:ascii="Calibri" w:hAnsi="Calibri" w:cs="Calibri"/>
                <w:color w:val="000000"/>
                <w:sz w:val="22"/>
                <w:szCs w:val="22"/>
                <w:lang w:eastAsia="en-US"/>
              </w:rPr>
            </w:pPr>
            <w:ins w:id="75" w:author="Nidhi Siotia (IN)" w:date="2022-11-09T13:02:00Z">
              <w:r>
                <w:rPr>
                  <w:rFonts w:ascii="Calibri" w:hAnsi="Calibri" w:cs="Calibri"/>
                  <w:color w:val="000000"/>
                  <w:sz w:val="22"/>
                  <w:szCs w:val="22"/>
                  <w:lang w:eastAsia="en-US"/>
                </w:rPr>
                <w:t>ACTUAL_PROCESSED_QTY</w:t>
              </w:r>
            </w:ins>
          </w:p>
        </w:tc>
        <w:tc>
          <w:tcPr>
            <w:tcW w:w="1201" w:type="dxa"/>
            <w:tcBorders>
              <w:top w:val="nil"/>
              <w:left w:val="nil"/>
              <w:bottom w:val="single" w:sz="4" w:space="0" w:color="auto"/>
              <w:right w:val="single" w:sz="4" w:space="0" w:color="auto"/>
            </w:tcBorders>
            <w:shd w:val="clear" w:color="auto" w:fill="auto"/>
            <w:noWrap/>
            <w:vAlign w:val="bottom"/>
          </w:tcPr>
          <w:p w14:paraId="4209CF8A" w14:textId="5F015C04" w:rsidR="002F1A7C" w:rsidRPr="00AD6538" w:rsidRDefault="002F1A7C" w:rsidP="002F1A7C">
            <w:pPr>
              <w:rPr>
                <w:ins w:id="76" w:author="Nidhi Siotia (IN)" w:date="2022-11-09T13:01:00Z"/>
                <w:rFonts w:ascii="Calibri" w:hAnsi="Calibri" w:cs="Calibri"/>
                <w:color w:val="000000"/>
                <w:sz w:val="22"/>
                <w:szCs w:val="22"/>
                <w:lang w:eastAsia="en-US"/>
              </w:rPr>
            </w:pPr>
            <w:ins w:id="77" w:author="Nidhi Siotia (IN)" w:date="2022-11-09T13:02:00Z">
              <w:r>
                <w:rPr>
                  <w:rFonts w:ascii="Calibri" w:hAnsi="Calibri" w:cs="Calibri"/>
                  <w:color w:val="000000"/>
                  <w:sz w:val="22"/>
                  <w:szCs w:val="22"/>
                  <w:lang w:eastAsia="en-US"/>
                </w:rPr>
                <w:t>NUMBER</w:t>
              </w:r>
            </w:ins>
          </w:p>
        </w:tc>
        <w:tc>
          <w:tcPr>
            <w:tcW w:w="837" w:type="dxa"/>
            <w:tcBorders>
              <w:top w:val="nil"/>
              <w:left w:val="nil"/>
              <w:bottom w:val="single" w:sz="4" w:space="0" w:color="auto"/>
              <w:right w:val="single" w:sz="4" w:space="0" w:color="auto"/>
            </w:tcBorders>
            <w:shd w:val="clear" w:color="auto" w:fill="auto"/>
            <w:noWrap/>
            <w:vAlign w:val="bottom"/>
          </w:tcPr>
          <w:p w14:paraId="0D6BB8CD" w14:textId="2A6E2BE7" w:rsidR="002F1A7C" w:rsidRPr="00AD6538" w:rsidRDefault="002F1A7C" w:rsidP="002F1A7C">
            <w:pPr>
              <w:jc w:val="right"/>
              <w:rPr>
                <w:ins w:id="78" w:author="Nidhi Siotia (IN)" w:date="2022-11-09T13:01:00Z"/>
                <w:rFonts w:ascii="Calibri" w:hAnsi="Calibri" w:cs="Calibri"/>
                <w:color w:val="000000"/>
                <w:sz w:val="22"/>
                <w:szCs w:val="22"/>
                <w:lang w:eastAsia="en-US"/>
              </w:rPr>
            </w:pPr>
            <w:ins w:id="79" w:author="Nidhi Siotia (IN)" w:date="2022-11-09T13:02:00Z">
              <w:r>
                <w:rPr>
                  <w:rFonts w:ascii="Calibri" w:hAnsi="Calibri" w:cs="Calibri"/>
                  <w:color w:val="000000"/>
                  <w:sz w:val="22"/>
                  <w:szCs w:val="22"/>
                  <w:lang w:eastAsia="en-US"/>
                </w:rPr>
                <w:t>22</w:t>
              </w:r>
            </w:ins>
          </w:p>
        </w:tc>
        <w:tc>
          <w:tcPr>
            <w:tcW w:w="4353" w:type="dxa"/>
            <w:tcBorders>
              <w:top w:val="nil"/>
              <w:left w:val="nil"/>
              <w:bottom w:val="single" w:sz="4" w:space="0" w:color="auto"/>
              <w:right w:val="single" w:sz="4" w:space="0" w:color="auto"/>
            </w:tcBorders>
            <w:shd w:val="clear" w:color="auto" w:fill="auto"/>
            <w:vAlign w:val="bottom"/>
          </w:tcPr>
          <w:p w14:paraId="789D57E0" w14:textId="6D716E4A" w:rsidR="002F1A7C" w:rsidRPr="00AD6538" w:rsidRDefault="002F1A7C" w:rsidP="002F1A7C">
            <w:pPr>
              <w:rPr>
                <w:ins w:id="80" w:author="Nidhi Siotia (IN)" w:date="2022-11-09T13:01:00Z"/>
                <w:rFonts w:ascii="Calibri" w:hAnsi="Calibri" w:cs="Calibri"/>
                <w:color w:val="000000"/>
                <w:sz w:val="22"/>
                <w:szCs w:val="22"/>
                <w:lang w:eastAsia="en-US"/>
              </w:rPr>
            </w:pPr>
            <w:ins w:id="81" w:author="Nidhi Siotia (IN)" w:date="2022-11-09T13:03:00Z">
              <w:r>
                <w:rPr>
                  <w:rFonts w:ascii="Calibri" w:hAnsi="Calibri" w:cs="Calibri"/>
                  <w:color w:val="000000"/>
                  <w:sz w:val="22"/>
                  <w:szCs w:val="22"/>
                  <w:lang w:eastAsia="en-US"/>
                </w:rPr>
                <w:t>Added by Pranjul</w:t>
              </w:r>
            </w:ins>
          </w:p>
        </w:tc>
      </w:tr>
      <w:tr w:rsidR="002F1A7C" w:rsidRPr="00AD6538" w14:paraId="3081A209" w14:textId="77777777" w:rsidTr="00AD6538">
        <w:trPr>
          <w:trHeight w:val="300"/>
          <w:ins w:id="82" w:author="Nidhi Siotia (IN)" w:date="2022-11-09T13:01:00Z"/>
        </w:trPr>
        <w:tc>
          <w:tcPr>
            <w:tcW w:w="701" w:type="dxa"/>
            <w:tcBorders>
              <w:top w:val="nil"/>
              <w:left w:val="single" w:sz="4" w:space="0" w:color="auto"/>
              <w:bottom w:val="single" w:sz="4" w:space="0" w:color="auto"/>
              <w:right w:val="single" w:sz="4" w:space="0" w:color="auto"/>
            </w:tcBorders>
            <w:shd w:val="clear" w:color="auto" w:fill="auto"/>
            <w:noWrap/>
            <w:vAlign w:val="bottom"/>
          </w:tcPr>
          <w:p w14:paraId="2F190F4C" w14:textId="2B880076" w:rsidR="002F1A7C" w:rsidRPr="00AD6538" w:rsidRDefault="002F1A7C" w:rsidP="002F1A7C">
            <w:pPr>
              <w:jc w:val="center"/>
              <w:rPr>
                <w:ins w:id="83" w:author="Nidhi Siotia (IN)" w:date="2022-11-09T13:01:00Z"/>
                <w:rFonts w:ascii="Calibri" w:hAnsi="Calibri" w:cs="Calibri"/>
                <w:color w:val="000000"/>
                <w:sz w:val="22"/>
                <w:szCs w:val="22"/>
                <w:lang w:eastAsia="en-US"/>
              </w:rPr>
            </w:pPr>
            <w:ins w:id="84" w:author="Nidhi Siotia (IN)" w:date="2022-11-09T13:01:00Z">
              <w:r w:rsidRPr="00AD6538">
                <w:rPr>
                  <w:rFonts w:ascii="Calibri" w:hAnsi="Calibri" w:cs="Calibri"/>
                  <w:color w:val="000000"/>
                  <w:sz w:val="22"/>
                  <w:szCs w:val="22"/>
                  <w:lang w:eastAsia="en-US"/>
                </w:rPr>
                <w:t>33</w:t>
              </w:r>
            </w:ins>
          </w:p>
        </w:tc>
        <w:tc>
          <w:tcPr>
            <w:tcW w:w="2803" w:type="dxa"/>
            <w:tcBorders>
              <w:top w:val="nil"/>
              <w:left w:val="nil"/>
              <w:bottom w:val="single" w:sz="4" w:space="0" w:color="auto"/>
              <w:right w:val="single" w:sz="4" w:space="0" w:color="auto"/>
            </w:tcBorders>
            <w:shd w:val="clear" w:color="auto" w:fill="auto"/>
            <w:noWrap/>
            <w:vAlign w:val="bottom"/>
          </w:tcPr>
          <w:p w14:paraId="6F6CB46B" w14:textId="496AF181" w:rsidR="002F1A7C" w:rsidRPr="00AD6538" w:rsidRDefault="002F1A7C" w:rsidP="002F1A7C">
            <w:pPr>
              <w:rPr>
                <w:ins w:id="85" w:author="Nidhi Siotia (IN)" w:date="2022-11-09T13:01:00Z"/>
                <w:rFonts w:ascii="Calibri" w:hAnsi="Calibri" w:cs="Calibri"/>
                <w:color w:val="000000"/>
                <w:sz w:val="22"/>
                <w:szCs w:val="22"/>
                <w:lang w:eastAsia="en-US"/>
              </w:rPr>
            </w:pPr>
            <w:ins w:id="86" w:author="Nidhi Siotia (IN)" w:date="2022-11-09T13:02:00Z">
              <w:r>
                <w:rPr>
                  <w:rFonts w:ascii="Calibri" w:hAnsi="Calibri" w:cs="Calibri"/>
                  <w:color w:val="000000"/>
                  <w:sz w:val="22"/>
                  <w:szCs w:val="22"/>
                  <w:lang w:eastAsia="en-US"/>
                </w:rPr>
                <w:t>RESPONSE</w:t>
              </w:r>
            </w:ins>
            <w:ins w:id="87" w:author="Nidhi Siotia (IN)" w:date="2022-11-09T13:03:00Z">
              <w:r>
                <w:rPr>
                  <w:rFonts w:ascii="Calibri" w:hAnsi="Calibri" w:cs="Calibri"/>
                  <w:color w:val="000000"/>
                  <w:sz w:val="22"/>
                  <w:szCs w:val="22"/>
                  <w:lang w:eastAsia="en-US"/>
                </w:rPr>
                <w:t>_SEND_FLAG</w:t>
              </w:r>
            </w:ins>
          </w:p>
        </w:tc>
        <w:tc>
          <w:tcPr>
            <w:tcW w:w="1201" w:type="dxa"/>
            <w:tcBorders>
              <w:top w:val="nil"/>
              <w:left w:val="nil"/>
              <w:bottom w:val="single" w:sz="4" w:space="0" w:color="auto"/>
              <w:right w:val="single" w:sz="4" w:space="0" w:color="auto"/>
            </w:tcBorders>
            <w:shd w:val="clear" w:color="auto" w:fill="auto"/>
            <w:noWrap/>
            <w:vAlign w:val="bottom"/>
          </w:tcPr>
          <w:p w14:paraId="38525699" w14:textId="5166FC61" w:rsidR="002F1A7C" w:rsidRPr="00AD6538" w:rsidRDefault="002F1A7C" w:rsidP="002F1A7C">
            <w:pPr>
              <w:rPr>
                <w:ins w:id="88" w:author="Nidhi Siotia (IN)" w:date="2022-11-09T13:01:00Z"/>
                <w:rFonts w:ascii="Calibri" w:hAnsi="Calibri" w:cs="Calibri"/>
                <w:color w:val="000000"/>
                <w:sz w:val="22"/>
                <w:szCs w:val="22"/>
                <w:lang w:eastAsia="en-US"/>
              </w:rPr>
            </w:pPr>
            <w:ins w:id="89" w:author="Nidhi Siotia (IN)" w:date="2022-11-09T13:03:00Z">
              <w:r w:rsidRPr="00AD6538">
                <w:rPr>
                  <w:rFonts w:ascii="Calibri" w:hAnsi="Calibri" w:cs="Calibri"/>
                  <w:color w:val="000000"/>
                  <w:sz w:val="22"/>
                  <w:szCs w:val="22"/>
                  <w:lang w:eastAsia="en-US"/>
                </w:rPr>
                <w:t>VARCHAR2</w:t>
              </w:r>
            </w:ins>
          </w:p>
        </w:tc>
        <w:tc>
          <w:tcPr>
            <w:tcW w:w="837" w:type="dxa"/>
            <w:tcBorders>
              <w:top w:val="nil"/>
              <w:left w:val="nil"/>
              <w:bottom w:val="single" w:sz="4" w:space="0" w:color="auto"/>
              <w:right w:val="single" w:sz="4" w:space="0" w:color="auto"/>
            </w:tcBorders>
            <w:shd w:val="clear" w:color="auto" w:fill="auto"/>
            <w:noWrap/>
            <w:vAlign w:val="bottom"/>
          </w:tcPr>
          <w:p w14:paraId="49D0EA72" w14:textId="76ECF059" w:rsidR="002F1A7C" w:rsidRPr="00AD6538" w:rsidRDefault="002F1A7C" w:rsidP="002F1A7C">
            <w:pPr>
              <w:jc w:val="right"/>
              <w:rPr>
                <w:ins w:id="90" w:author="Nidhi Siotia (IN)" w:date="2022-11-09T13:01:00Z"/>
                <w:rFonts w:ascii="Calibri" w:hAnsi="Calibri" w:cs="Calibri"/>
                <w:color w:val="000000"/>
                <w:sz w:val="22"/>
                <w:szCs w:val="22"/>
                <w:lang w:eastAsia="en-US"/>
              </w:rPr>
            </w:pPr>
            <w:ins w:id="91" w:author="Nidhi Siotia (IN)" w:date="2022-11-09T13:03:00Z">
              <w:r w:rsidRPr="00AD6538">
                <w:rPr>
                  <w:rFonts w:ascii="Calibri" w:hAnsi="Calibri" w:cs="Calibri"/>
                  <w:color w:val="000000"/>
                  <w:sz w:val="22"/>
                  <w:szCs w:val="22"/>
                  <w:lang w:eastAsia="en-US"/>
                </w:rPr>
                <w:t>30</w:t>
              </w:r>
            </w:ins>
          </w:p>
        </w:tc>
        <w:tc>
          <w:tcPr>
            <w:tcW w:w="4353" w:type="dxa"/>
            <w:tcBorders>
              <w:top w:val="nil"/>
              <w:left w:val="nil"/>
              <w:bottom w:val="single" w:sz="4" w:space="0" w:color="auto"/>
              <w:right w:val="single" w:sz="4" w:space="0" w:color="auto"/>
            </w:tcBorders>
            <w:shd w:val="clear" w:color="auto" w:fill="auto"/>
            <w:vAlign w:val="bottom"/>
          </w:tcPr>
          <w:p w14:paraId="6EBF0076" w14:textId="45944AFD" w:rsidR="002F1A7C" w:rsidRPr="00AD6538" w:rsidRDefault="002F1A7C" w:rsidP="002F1A7C">
            <w:pPr>
              <w:rPr>
                <w:ins w:id="92" w:author="Nidhi Siotia (IN)" w:date="2022-11-09T13:01:00Z"/>
                <w:rFonts w:ascii="Calibri" w:hAnsi="Calibri" w:cs="Calibri"/>
                <w:color w:val="000000"/>
                <w:sz w:val="22"/>
                <w:szCs w:val="22"/>
                <w:lang w:eastAsia="en-US"/>
              </w:rPr>
            </w:pPr>
            <w:ins w:id="93" w:author="Nidhi Siotia (IN)" w:date="2022-11-09T13:03:00Z">
              <w:r>
                <w:rPr>
                  <w:rFonts w:ascii="Calibri" w:hAnsi="Calibri" w:cs="Calibri"/>
                  <w:color w:val="000000"/>
                  <w:sz w:val="22"/>
                  <w:szCs w:val="22"/>
                  <w:lang w:eastAsia="en-US"/>
                </w:rPr>
                <w:t>Added by Pranjul</w:t>
              </w:r>
            </w:ins>
          </w:p>
        </w:tc>
      </w:tr>
      <w:tr w:rsidR="002F1A7C" w:rsidRPr="00AD6538" w14:paraId="61748540" w14:textId="77777777" w:rsidTr="002F1A7C">
        <w:tblPrEx>
          <w:tblW w:w="9895" w:type="dxa"/>
          <w:tblPrExChange w:id="94" w:author="Nidhi Siotia (IN)" w:date="2022-11-09T13:01:00Z">
            <w:tblPrEx>
              <w:tblW w:w="9895" w:type="dxa"/>
            </w:tblPrEx>
          </w:tblPrExChange>
        </w:tblPrEx>
        <w:trPr>
          <w:trHeight w:val="300"/>
          <w:trPrChange w:id="95" w:author="Nidhi Siotia (IN)" w:date="2022-11-09T13:01:00Z">
            <w:trPr>
              <w:gridAfter w:val="0"/>
              <w:trHeight w:val="300"/>
            </w:trPr>
          </w:trPrChange>
        </w:trPr>
        <w:tc>
          <w:tcPr>
            <w:tcW w:w="701" w:type="dxa"/>
            <w:tcBorders>
              <w:top w:val="nil"/>
              <w:left w:val="single" w:sz="4" w:space="0" w:color="auto"/>
              <w:bottom w:val="single" w:sz="4" w:space="0" w:color="auto"/>
              <w:right w:val="single" w:sz="4" w:space="0" w:color="auto"/>
            </w:tcBorders>
            <w:shd w:val="clear" w:color="auto" w:fill="auto"/>
            <w:noWrap/>
            <w:vAlign w:val="bottom"/>
            <w:tcPrChange w:id="96" w:author="Nidhi Siotia (IN)" w:date="2022-11-09T13:01:00Z">
              <w:tcPr>
                <w:tcW w:w="701" w:type="dxa"/>
                <w:gridSpan w:val="2"/>
                <w:tcBorders>
                  <w:top w:val="nil"/>
                  <w:left w:val="single" w:sz="4" w:space="0" w:color="auto"/>
                  <w:bottom w:val="single" w:sz="4" w:space="0" w:color="auto"/>
                  <w:right w:val="single" w:sz="4" w:space="0" w:color="auto"/>
                </w:tcBorders>
                <w:shd w:val="clear" w:color="auto" w:fill="auto"/>
                <w:noWrap/>
                <w:vAlign w:val="bottom"/>
              </w:tcPr>
            </w:tcPrChange>
          </w:tcPr>
          <w:p w14:paraId="62D9A2DF" w14:textId="1B866E42" w:rsidR="002F1A7C" w:rsidRPr="00AD6538" w:rsidRDefault="002F1A7C" w:rsidP="002F1A7C">
            <w:pPr>
              <w:jc w:val="center"/>
              <w:rPr>
                <w:rFonts w:ascii="Calibri" w:hAnsi="Calibri" w:cs="Calibri"/>
                <w:color w:val="000000"/>
                <w:sz w:val="22"/>
                <w:szCs w:val="22"/>
                <w:lang w:eastAsia="en-US"/>
              </w:rPr>
            </w:pPr>
            <w:ins w:id="97" w:author="Nidhi Siotia (IN)" w:date="2022-11-09T13:01:00Z">
              <w:r w:rsidRPr="00AD6538">
                <w:rPr>
                  <w:rFonts w:ascii="Calibri" w:hAnsi="Calibri" w:cs="Calibri"/>
                  <w:color w:val="000000"/>
                  <w:sz w:val="22"/>
                  <w:szCs w:val="22"/>
                  <w:lang w:eastAsia="en-US"/>
                </w:rPr>
                <w:t>34</w:t>
              </w:r>
            </w:ins>
            <w:del w:id="98" w:author="Nidhi Siotia (IN)" w:date="2022-11-09T13:01:00Z">
              <w:r w:rsidRPr="00AD6538" w:rsidDel="002F1A7C">
                <w:rPr>
                  <w:rFonts w:ascii="Calibri" w:hAnsi="Calibri" w:cs="Calibri"/>
                  <w:color w:val="000000"/>
                  <w:sz w:val="22"/>
                  <w:szCs w:val="22"/>
                  <w:lang w:eastAsia="en-US"/>
                </w:rPr>
                <w:delText>32</w:delText>
              </w:r>
            </w:del>
          </w:p>
        </w:tc>
        <w:tc>
          <w:tcPr>
            <w:tcW w:w="2803" w:type="dxa"/>
            <w:tcBorders>
              <w:top w:val="nil"/>
              <w:left w:val="nil"/>
              <w:bottom w:val="single" w:sz="4" w:space="0" w:color="auto"/>
              <w:right w:val="single" w:sz="4" w:space="0" w:color="auto"/>
            </w:tcBorders>
            <w:shd w:val="clear" w:color="auto" w:fill="auto"/>
            <w:noWrap/>
            <w:vAlign w:val="bottom"/>
            <w:hideMark/>
            <w:tcPrChange w:id="99" w:author="Nidhi Siotia (IN)" w:date="2022-11-09T13:01:00Z">
              <w:tcPr>
                <w:tcW w:w="2803" w:type="dxa"/>
                <w:gridSpan w:val="2"/>
                <w:tcBorders>
                  <w:top w:val="nil"/>
                  <w:left w:val="nil"/>
                  <w:bottom w:val="single" w:sz="4" w:space="0" w:color="auto"/>
                  <w:right w:val="single" w:sz="4" w:space="0" w:color="auto"/>
                </w:tcBorders>
                <w:shd w:val="clear" w:color="auto" w:fill="auto"/>
                <w:noWrap/>
                <w:vAlign w:val="bottom"/>
                <w:hideMark/>
              </w:tcPr>
            </w:tcPrChange>
          </w:tcPr>
          <w:p w14:paraId="524A2BF6" w14:textId="77777777" w:rsidR="002F1A7C" w:rsidRPr="00AD6538" w:rsidRDefault="002F1A7C" w:rsidP="002F1A7C">
            <w:pPr>
              <w:rPr>
                <w:rFonts w:ascii="Calibri" w:hAnsi="Calibri" w:cs="Calibri"/>
                <w:color w:val="000000"/>
                <w:sz w:val="22"/>
                <w:szCs w:val="22"/>
                <w:lang w:eastAsia="en-US"/>
              </w:rPr>
            </w:pPr>
            <w:r w:rsidRPr="00AD6538">
              <w:rPr>
                <w:rFonts w:ascii="Calibri" w:hAnsi="Calibri" w:cs="Calibri"/>
                <w:color w:val="000000"/>
                <w:sz w:val="22"/>
                <w:szCs w:val="22"/>
                <w:lang w:eastAsia="en-US"/>
              </w:rPr>
              <w:t>CREATION_DATE</w:t>
            </w:r>
          </w:p>
        </w:tc>
        <w:tc>
          <w:tcPr>
            <w:tcW w:w="1201" w:type="dxa"/>
            <w:tcBorders>
              <w:top w:val="nil"/>
              <w:left w:val="nil"/>
              <w:bottom w:val="single" w:sz="4" w:space="0" w:color="auto"/>
              <w:right w:val="single" w:sz="4" w:space="0" w:color="auto"/>
            </w:tcBorders>
            <w:shd w:val="clear" w:color="auto" w:fill="auto"/>
            <w:noWrap/>
            <w:vAlign w:val="bottom"/>
            <w:hideMark/>
            <w:tcPrChange w:id="100" w:author="Nidhi Siotia (IN)" w:date="2022-11-09T13:01:00Z">
              <w:tcPr>
                <w:tcW w:w="1201" w:type="dxa"/>
                <w:gridSpan w:val="2"/>
                <w:tcBorders>
                  <w:top w:val="nil"/>
                  <w:left w:val="nil"/>
                  <w:bottom w:val="single" w:sz="4" w:space="0" w:color="auto"/>
                  <w:right w:val="single" w:sz="4" w:space="0" w:color="auto"/>
                </w:tcBorders>
                <w:shd w:val="clear" w:color="auto" w:fill="auto"/>
                <w:noWrap/>
                <w:vAlign w:val="bottom"/>
                <w:hideMark/>
              </w:tcPr>
            </w:tcPrChange>
          </w:tcPr>
          <w:p w14:paraId="02856C3D" w14:textId="77777777" w:rsidR="002F1A7C" w:rsidRPr="00AD6538" w:rsidRDefault="002F1A7C" w:rsidP="002F1A7C">
            <w:pPr>
              <w:rPr>
                <w:rFonts w:ascii="Calibri" w:hAnsi="Calibri" w:cs="Calibri"/>
                <w:color w:val="000000"/>
                <w:sz w:val="22"/>
                <w:szCs w:val="22"/>
                <w:lang w:eastAsia="en-US"/>
              </w:rPr>
            </w:pPr>
            <w:r w:rsidRPr="00AD6538">
              <w:rPr>
                <w:rFonts w:ascii="Calibri" w:hAnsi="Calibri" w:cs="Calibri"/>
                <w:color w:val="000000"/>
                <w:sz w:val="22"/>
                <w:szCs w:val="22"/>
                <w:lang w:eastAsia="en-US"/>
              </w:rPr>
              <w:t>DATE</w:t>
            </w:r>
          </w:p>
        </w:tc>
        <w:tc>
          <w:tcPr>
            <w:tcW w:w="837" w:type="dxa"/>
            <w:tcBorders>
              <w:top w:val="nil"/>
              <w:left w:val="nil"/>
              <w:bottom w:val="single" w:sz="4" w:space="0" w:color="auto"/>
              <w:right w:val="single" w:sz="4" w:space="0" w:color="auto"/>
            </w:tcBorders>
            <w:shd w:val="clear" w:color="auto" w:fill="auto"/>
            <w:noWrap/>
            <w:vAlign w:val="bottom"/>
            <w:hideMark/>
            <w:tcPrChange w:id="101" w:author="Nidhi Siotia (IN)" w:date="2022-11-09T13:01:00Z">
              <w:tcPr>
                <w:tcW w:w="837" w:type="dxa"/>
                <w:gridSpan w:val="2"/>
                <w:tcBorders>
                  <w:top w:val="nil"/>
                  <w:left w:val="nil"/>
                  <w:bottom w:val="single" w:sz="4" w:space="0" w:color="auto"/>
                  <w:right w:val="single" w:sz="4" w:space="0" w:color="auto"/>
                </w:tcBorders>
                <w:shd w:val="clear" w:color="auto" w:fill="auto"/>
                <w:noWrap/>
                <w:vAlign w:val="bottom"/>
                <w:hideMark/>
              </w:tcPr>
            </w:tcPrChange>
          </w:tcPr>
          <w:p w14:paraId="53961AE7" w14:textId="77777777" w:rsidR="002F1A7C" w:rsidRPr="00AD6538" w:rsidRDefault="002F1A7C" w:rsidP="002F1A7C">
            <w:pPr>
              <w:jc w:val="right"/>
              <w:rPr>
                <w:rFonts w:ascii="Calibri" w:hAnsi="Calibri" w:cs="Calibri"/>
                <w:color w:val="000000"/>
                <w:sz w:val="22"/>
                <w:szCs w:val="22"/>
                <w:lang w:eastAsia="en-US"/>
              </w:rPr>
            </w:pPr>
            <w:r w:rsidRPr="00AD6538">
              <w:rPr>
                <w:rFonts w:ascii="Calibri" w:hAnsi="Calibri" w:cs="Calibri"/>
                <w:color w:val="000000"/>
                <w:sz w:val="22"/>
                <w:szCs w:val="22"/>
                <w:lang w:eastAsia="en-US"/>
              </w:rPr>
              <w:t>7</w:t>
            </w:r>
          </w:p>
        </w:tc>
        <w:tc>
          <w:tcPr>
            <w:tcW w:w="4353" w:type="dxa"/>
            <w:vMerge w:val="restart"/>
            <w:tcBorders>
              <w:top w:val="nil"/>
              <w:left w:val="nil"/>
              <w:right w:val="single" w:sz="4" w:space="0" w:color="auto"/>
            </w:tcBorders>
            <w:shd w:val="clear" w:color="auto" w:fill="auto"/>
            <w:vAlign w:val="bottom"/>
            <w:hideMark/>
            <w:tcPrChange w:id="102" w:author="Nidhi Siotia (IN)" w:date="2022-11-09T13:01:00Z">
              <w:tcPr>
                <w:tcW w:w="4353" w:type="dxa"/>
                <w:gridSpan w:val="2"/>
                <w:vMerge w:val="restart"/>
                <w:tcBorders>
                  <w:top w:val="nil"/>
                  <w:left w:val="nil"/>
                  <w:right w:val="single" w:sz="4" w:space="0" w:color="auto"/>
                </w:tcBorders>
                <w:shd w:val="clear" w:color="auto" w:fill="auto"/>
                <w:vAlign w:val="bottom"/>
                <w:hideMark/>
              </w:tcPr>
            </w:tcPrChange>
          </w:tcPr>
          <w:p w14:paraId="4092F958" w14:textId="3D9FEAF5" w:rsidR="002F1A7C" w:rsidRPr="00AD6538" w:rsidRDefault="002F1A7C" w:rsidP="002F1A7C">
            <w:pPr>
              <w:rPr>
                <w:rFonts w:ascii="Calibri" w:hAnsi="Calibri" w:cs="Calibri"/>
                <w:color w:val="000000"/>
                <w:sz w:val="22"/>
                <w:szCs w:val="22"/>
                <w:lang w:eastAsia="en-US"/>
              </w:rPr>
            </w:pPr>
            <w:r>
              <w:rPr>
                <w:rFonts w:ascii="Calibri" w:hAnsi="Calibri" w:cs="Calibri"/>
                <w:color w:val="000000"/>
                <w:sz w:val="22"/>
                <w:szCs w:val="22"/>
                <w:lang w:eastAsia="en-US"/>
              </w:rPr>
              <w:t>WHO Columns</w:t>
            </w:r>
          </w:p>
        </w:tc>
      </w:tr>
      <w:tr w:rsidR="002F1A7C" w:rsidRPr="00AD6538" w14:paraId="05BF27BF" w14:textId="77777777" w:rsidTr="002F1A7C">
        <w:tblPrEx>
          <w:tblW w:w="9895" w:type="dxa"/>
          <w:tblPrExChange w:id="103" w:author="Nidhi Siotia (IN)" w:date="2022-11-09T13:01:00Z">
            <w:tblPrEx>
              <w:tblW w:w="9895" w:type="dxa"/>
            </w:tblPrEx>
          </w:tblPrExChange>
        </w:tblPrEx>
        <w:trPr>
          <w:trHeight w:val="300"/>
          <w:trPrChange w:id="104" w:author="Nidhi Siotia (IN)" w:date="2022-11-09T13:01:00Z">
            <w:trPr>
              <w:gridAfter w:val="0"/>
              <w:trHeight w:val="300"/>
            </w:trPr>
          </w:trPrChange>
        </w:trPr>
        <w:tc>
          <w:tcPr>
            <w:tcW w:w="701" w:type="dxa"/>
            <w:tcBorders>
              <w:top w:val="nil"/>
              <w:left w:val="single" w:sz="4" w:space="0" w:color="auto"/>
              <w:bottom w:val="single" w:sz="4" w:space="0" w:color="auto"/>
              <w:right w:val="single" w:sz="4" w:space="0" w:color="auto"/>
            </w:tcBorders>
            <w:shd w:val="clear" w:color="auto" w:fill="auto"/>
            <w:noWrap/>
            <w:vAlign w:val="bottom"/>
            <w:tcPrChange w:id="105" w:author="Nidhi Siotia (IN)" w:date="2022-11-09T13:01:00Z">
              <w:tcPr>
                <w:tcW w:w="701" w:type="dxa"/>
                <w:gridSpan w:val="2"/>
                <w:tcBorders>
                  <w:top w:val="nil"/>
                  <w:left w:val="single" w:sz="4" w:space="0" w:color="auto"/>
                  <w:bottom w:val="single" w:sz="4" w:space="0" w:color="auto"/>
                  <w:right w:val="single" w:sz="4" w:space="0" w:color="auto"/>
                </w:tcBorders>
                <w:shd w:val="clear" w:color="auto" w:fill="auto"/>
                <w:noWrap/>
                <w:vAlign w:val="bottom"/>
              </w:tcPr>
            </w:tcPrChange>
          </w:tcPr>
          <w:p w14:paraId="4E28D1C0" w14:textId="0F40A715" w:rsidR="002F1A7C" w:rsidRPr="00AD6538" w:rsidRDefault="002F1A7C" w:rsidP="002F1A7C">
            <w:pPr>
              <w:jc w:val="center"/>
              <w:rPr>
                <w:rFonts w:ascii="Calibri" w:hAnsi="Calibri" w:cs="Calibri"/>
                <w:color w:val="000000"/>
                <w:sz w:val="22"/>
                <w:szCs w:val="22"/>
                <w:lang w:eastAsia="en-US"/>
              </w:rPr>
            </w:pPr>
            <w:ins w:id="106" w:author="Nidhi Siotia (IN)" w:date="2022-11-09T13:01:00Z">
              <w:r w:rsidRPr="00AD6538">
                <w:rPr>
                  <w:rFonts w:ascii="Calibri" w:hAnsi="Calibri" w:cs="Calibri"/>
                  <w:color w:val="000000"/>
                  <w:sz w:val="22"/>
                  <w:szCs w:val="22"/>
                  <w:lang w:eastAsia="en-US"/>
                </w:rPr>
                <w:t>35</w:t>
              </w:r>
            </w:ins>
            <w:del w:id="107" w:author="Nidhi Siotia (IN)" w:date="2022-11-09T13:01:00Z">
              <w:r w:rsidRPr="00AD6538" w:rsidDel="002F1A7C">
                <w:rPr>
                  <w:rFonts w:ascii="Calibri" w:hAnsi="Calibri" w:cs="Calibri"/>
                  <w:color w:val="000000"/>
                  <w:sz w:val="22"/>
                  <w:szCs w:val="22"/>
                  <w:lang w:eastAsia="en-US"/>
                </w:rPr>
                <w:delText>33</w:delText>
              </w:r>
            </w:del>
          </w:p>
        </w:tc>
        <w:tc>
          <w:tcPr>
            <w:tcW w:w="2803" w:type="dxa"/>
            <w:tcBorders>
              <w:top w:val="nil"/>
              <w:left w:val="nil"/>
              <w:bottom w:val="single" w:sz="4" w:space="0" w:color="auto"/>
              <w:right w:val="single" w:sz="4" w:space="0" w:color="auto"/>
            </w:tcBorders>
            <w:shd w:val="clear" w:color="auto" w:fill="auto"/>
            <w:noWrap/>
            <w:vAlign w:val="bottom"/>
            <w:hideMark/>
            <w:tcPrChange w:id="108" w:author="Nidhi Siotia (IN)" w:date="2022-11-09T13:01:00Z">
              <w:tcPr>
                <w:tcW w:w="2803" w:type="dxa"/>
                <w:gridSpan w:val="2"/>
                <w:tcBorders>
                  <w:top w:val="nil"/>
                  <w:left w:val="nil"/>
                  <w:bottom w:val="single" w:sz="4" w:space="0" w:color="auto"/>
                  <w:right w:val="single" w:sz="4" w:space="0" w:color="auto"/>
                </w:tcBorders>
                <w:shd w:val="clear" w:color="auto" w:fill="auto"/>
                <w:noWrap/>
                <w:vAlign w:val="bottom"/>
                <w:hideMark/>
              </w:tcPr>
            </w:tcPrChange>
          </w:tcPr>
          <w:p w14:paraId="0F038300" w14:textId="77777777" w:rsidR="002F1A7C" w:rsidRPr="00AD6538" w:rsidRDefault="002F1A7C" w:rsidP="002F1A7C">
            <w:pPr>
              <w:rPr>
                <w:rFonts w:ascii="Calibri" w:hAnsi="Calibri" w:cs="Calibri"/>
                <w:color w:val="000000"/>
                <w:sz w:val="22"/>
                <w:szCs w:val="22"/>
                <w:lang w:eastAsia="en-US"/>
              </w:rPr>
            </w:pPr>
            <w:r w:rsidRPr="00AD6538">
              <w:rPr>
                <w:rFonts w:ascii="Calibri" w:hAnsi="Calibri" w:cs="Calibri"/>
                <w:color w:val="000000"/>
                <w:sz w:val="22"/>
                <w:szCs w:val="22"/>
                <w:lang w:eastAsia="en-US"/>
              </w:rPr>
              <w:t>CREATED_BY</w:t>
            </w:r>
          </w:p>
        </w:tc>
        <w:tc>
          <w:tcPr>
            <w:tcW w:w="1201" w:type="dxa"/>
            <w:tcBorders>
              <w:top w:val="nil"/>
              <w:left w:val="nil"/>
              <w:bottom w:val="single" w:sz="4" w:space="0" w:color="auto"/>
              <w:right w:val="single" w:sz="4" w:space="0" w:color="auto"/>
            </w:tcBorders>
            <w:shd w:val="clear" w:color="auto" w:fill="auto"/>
            <w:noWrap/>
            <w:vAlign w:val="bottom"/>
            <w:hideMark/>
            <w:tcPrChange w:id="109" w:author="Nidhi Siotia (IN)" w:date="2022-11-09T13:01:00Z">
              <w:tcPr>
                <w:tcW w:w="1201" w:type="dxa"/>
                <w:gridSpan w:val="2"/>
                <w:tcBorders>
                  <w:top w:val="nil"/>
                  <w:left w:val="nil"/>
                  <w:bottom w:val="single" w:sz="4" w:space="0" w:color="auto"/>
                  <w:right w:val="single" w:sz="4" w:space="0" w:color="auto"/>
                </w:tcBorders>
                <w:shd w:val="clear" w:color="auto" w:fill="auto"/>
                <w:noWrap/>
                <w:vAlign w:val="bottom"/>
                <w:hideMark/>
              </w:tcPr>
            </w:tcPrChange>
          </w:tcPr>
          <w:p w14:paraId="14C55F15" w14:textId="77777777" w:rsidR="002F1A7C" w:rsidRPr="00AD6538" w:rsidRDefault="002F1A7C" w:rsidP="002F1A7C">
            <w:pPr>
              <w:rPr>
                <w:rFonts w:ascii="Calibri" w:hAnsi="Calibri" w:cs="Calibri"/>
                <w:color w:val="000000"/>
                <w:sz w:val="22"/>
                <w:szCs w:val="22"/>
                <w:lang w:eastAsia="en-US"/>
              </w:rPr>
            </w:pPr>
            <w:r w:rsidRPr="00AD6538">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Change w:id="110" w:author="Nidhi Siotia (IN)" w:date="2022-11-09T13:01:00Z">
              <w:tcPr>
                <w:tcW w:w="837" w:type="dxa"/>
                <w:gridSpan w:val="2"/>
                <w:tcBorders>
                  <w:top w:val="nil"/>
                  <w:left w:val="nil"/>
                  <w:bottom w:val="single" w:sz="4" w:space="0" w:color="auto"/>
                  <w:right w:val="single" w:sz="4" w:space="0" w:color="auto"/>
                </w:tcBorders>
                <w:shd w:val="clear" w:color="auto" w:fill="auto"/>
                <w:noWrap/>
                <w:vAlign w:val="bottom"/>
                <w:hideMark/>
              </w:tcPr>
            </w:tcPrChange>
          </w:tcPr>
          <w:p w14:paraId="72DD786D" w14:textId="77777777" w:rsidR="002F1A7C" w:rsidRPr="00AD6538" w:rsidRDefault="002F1A7C" w:rsidP="002F1A7C">
            <w:pPr>
              <w:jc w:val="right"/>
              <w:rPr>
                <w:rFonts w:ascii="Calibri" w:hAnsi="Calibri" w:cs="Calibri"/>
                <w:color w:val="000000"/>
                <w:sz w:val="22"/>
                <w:szCs w:val="22"/>
                <w:lang w:eastAsia="en-US"/>
              </w:rPr>
            </w:pPr>
            <w:r w:rsidRPr="00AD6538">
              <w:rPr>
                <w:rFonts w:ascii="Calibri" w:hAnsi="Calibri" w:cs="Calibri"/>
                <w:color w:val="000000"/>
                <w:sz w:val="22"/>
                <w:szCs w:val="22"/>
                <w:lang w:eastAsia="en-US"/>
              </w:rPr>
              <w:t>30</w:t>
            </w:r>
          </w:p>
        </w:tc>
        <w:tc>
          <w:tcPr>
            <w:tcW w:w="4353" w:type="dxa"/>
            <w:vMerge/>
            <w:tcBorders>
              <w:left w:val="nil"/>
              <w:right w:val="single" w:sz="4" w:space="0" w:color="auto"/>
            </w:tcBorders>
            <w:shd w:val="clear" w:color="auto" w:fill="auto"/>
            <w:vAlign w:val="bottom"/>
            <w:hideMark/>
            <w:tcPrChange w:id="111" w:author="Nidhi Siotia (IN)" w:date="2022-11-09T13:01:00Z">
              <w:tcPr>
                <w:tcW w:w="4353" w:type="dxa"/>
                <w:gridSpan w:val="2"/>
                <w:vMerge/>
                <w:tcBorders>
                  <w:left w:val="nil"/>
                  <w:right w:val="single" w:sz="4" w:space="0" w:color="auto"/>
                </w:tcBorders>
                <w:shd w:val="clear" w:color="auto" w:fill="auto"/>
                <w:vAlign w:val="bottom"/>
                <w:hideMark/>
              </w:tcPr>
            </w:tcPrChange>
          </w:tcPr>
          <w:p w14:paraId="3561D899" w14:textId="04B94840" w:rsidR="002F1A7C" w:rsidRPr="00AD6538" w:rsidRDefault="002F1A7C" w:rsidP="002F1A7C">
            <w:pPr>
              <w:rPr>
                <w:rFonts w:ascii="Calibri" w:hAnsi="Calibri" w:cs="Calibri"/>
                <w:color w:val="000000"/>
                <w:sz w:val="22"/>
                <w:szCs w:val="22"/>
                <w:lang w:eastAsia="en-US"/>
              </w:rPr>
            </w:pPr>
          </w:p>
        </w:tc>
      </w:tr>
      <w:tr w:rsidR="002F1A7C" w:rsidRPr="00AD6538" w14:paraId="3486C8FC" w14:textId="77777777" w:rsidTr="002F1A7C">
        <w:tblPrEx>
          <w:tblW w:w="9895" w:type="dxa"/>
          <w:tblPrExChange w:id="112" w:author="Nidhi Siotia (IN)" w:date="2022-11-09T13:01:00Z">
            <w:tblPrEx>
              <w:tblW w:w="9895" w:type="dxa"/>
            </w:tblPrEx>
          </w:tblPrExChange>
        </w:tblPrEx>
        <w:trPr>
          <w:trHeight w:val="300"/>
          <w:trPrChange w:id="113" w:author="Nidhi Siotia (IN)" w:date="2022-11-09T13:01:00Z">
            <w:trPr>
              <w:gridAfter w:val="0"/>
              <w:trHeight w:val="300"/>
            </w:trPr>
          </w:trPrChange>
        </w:trPr>
        <w:tc>
          <w:tcPr>
            <w:tcW w:w="701" w:type="dxa"/>
            <w:tcBorders>
              <w:top w:val="nil"/>
              <w:left w:val="single" w:sz="4" w:space="0" w:color="auto"/>
              <w:bottom w:val="single" w:sz="4" w:space="0" w:color="auto"/>
              <w:right w:val="single" w:sz="4" w:space="0" w:color="auto"/>
            </w:tcBorders>
            <w:shd w:val="clear" w:color="auto" w:fill="auto"/>
            <w:noWrap/>
            <w:vAlign w:val="bottom"/>
            <w:tcPrChange w:id="114" w:author="Nidhi Siotia (IN)" w:date="2022-11-09T13:01:00Z">
              <w:tcPr>
                <w:tcW w:w="701" w:type="dxa"/>
                <w:gridSpan w:val="2"/>
                <w:tcBorders>
                  <w:top w:val="nil"/>
                  <w:left w:val="single" w:sz="4" w:space="0" w:color="auto"/>
                  <w:bottom w:val="single" w:sz="4" w:space="0" w:color="auto"/>
                  <w:right w:val="single" w:sz="4" w:space="0" w:color="auto"/>
                </w:tcBorders>
                <w:shd w:val="clear" w:color="auto" w:fill="auto"/>
                <w:noWrap/>
                <w:vAlign w:val="bottom"/>
              </w:tcPr>
            </w:tcPrChange>
          </w:tcPr>
          <w:p w14:paraId="11648CC7" w14:textId="0EF1C376" w:rsidR="002F1A7C" w:rsidRPr="00AD6538" w:rsidRDefault="002F1A7C" w:rsidP="002F1A7C">
            <w:pPr>
              <w:jc w:val="center"/>
              <w:rPr>
                <w:rFonts w:ascii="Calibri" w:hAnsi="Calibri" w:cs="Calibri"/>
                <w:color w:val="000000"/>
                <w:sz w:val="22"/>
                <w:szCs w:val="22"/>
                <w:lang w:eastAsia="en-US"/>
              </w:rPr>
            </w:pPr>
            <w:ins w:id="115" w:author="Nidhi Siotia (IN)" w:date="2022-11-09T13:01:00Z">
              <w:r>
                <w:rPr>
                  <w:rFonts w:ascii="Calibri" w:hAnsi="Calibri" w:cs="Calibri"/>
                  <w:color w:val="000000"/>
                  <w:sz w:val="22"/>
                  <w:szCs w:val="22"/>
                  <w:lang w:eastAsia="en-US"/>
                </w:rPr>
                <w:t>36</w:t>
              </w:r>
            </w:ins>
            <w:del w:id="116" w:author="Nidhi Siotia (IN)" w:date="2022-11-09T13:01:00Z">
              <w:r w:rsidRPr="00AD6538" w:rsidDel="002F1A7C">
                <w:rPr>
                  <w:rFonts w:ascii="Calibri" w:hAnsi="Calibri" w:cs="Calibri"/>
                  <w:color w:val="000000"/>
                  <w:sz w:val="22"/>
                  <w:szCs w:val="22"/>
                  <w:lang w:eastAsia="en-US"/>
                </w:rPr>
                <w:delText>34</w:delText>
              </w:r>
            </w:del>
          </w:p>
        </w:tc>
        <w:tc>
          <w:tcPr>
            <w:tcW w:w="2803" w:type="dxa"/>
            <w:tcBorders>
              <w:top w:val="nil"/>
              <w:left w:val="nil"/>
              <w:bottom w:val="single" w:sz="4" w:space="0" w:color="auto"/>
              <w:right w:val="single" w:sz="4" w:space="0" w:color="auto"/>
            </w:tcBorders>
            <w:shd w:val="clear" w:color="auto" w:fill="auto"/>
            <w:noWrap/>
            <w:vAlign w:val="bottom"/>
            <w:hideMark/>
            <w:tcPrChange w:id="117" w:author="Nidhi Siotia (IN)" w:date="2022-11-09T13:01:00Z">
              <w:tcPr>
                <w:tcW w:w="2803" w:type="dxa"/>
                <w:gridSpan w:val="2"/>
                <w:tcBorders>
                  <w:top w:val="nil"/>
                  <w:left w:val="nil"/>
                  <w:bottom w:val="single" w:sz="4" w:space="0" w:color="auto"/>
                  <w:right w:val="single" w:sz="4" w:space="0" w:color="auto"/>
                </w:tcBorders>
                <w:shd w:val="clear" w:color="auto" w:fill="auto"/>
                <w:noWrap/>
                <w:vAlign w:val="bottom"/>
                <w:hideMark/>
              </w:tcPr>
            </w:tcPrChange>
          </w:tcPr>
          <w:p w14:paraId="59795F38" w14:textId="77777777" w:rsidR="002F1A7C" w:rsidRPr="00AD6538" w:rsidRDefault="002F1A7C" w:rsidP="002F1A7C">
            <w:pPr>
              <w:rPr>
                <w:rFonts w:ascii="Calibri" w:hAnsi="Calibri" w:cs="Calibri"/>
                <w:color w:val="000000"/>
                <w:sz w:val="22"/>
                <w:szCs w:val="22"/>
                <w:lang w:eastAsia="en-US"/>
              </w:rPr>
            </w:pPr>
            <w:r w:rsidRPr="00AD6538">
              <w:rPr>
                <w:rFonts w:ascii="Calibri" w:hAnsi="Calibri" w:cs="Calibri"/>
                <w:color w:val="000000"/>
                <w:sz w:val="22"/>
                <w:szCs w:val="22"/>
                <w:lang w:eastAsia="en-US"/>
              </w:rPr>
              <w:t>LAST_UPDATE_DATE</w:t>
            </w:r>
          </w:p>
        </w:tc>
        <w:tc>
          <w:tcPr>
            <w:tcW w:w="1201" w:type="dxa"/>
            <w:tcBorders>
              <w:top w:val="nil"/>
              <w:left w:val="nil"/>
              <w:bottom w:val="single" w:sz="4" w:space="0" w:color="auto"/>
              <w:right w:val="single" w:sz="4" w:space="0" w:color="auto"/>
            </w:tcBorders>
            <w:shd w:val="clear" w:color="auto" w:fill="auto"/>
            <w:noWrap/>
            <w:vAlign w:val="bottom"/>
            <w:hideMark/>
            <w:tcPrChange w:id="118" w:author="Nidhi Siotia (IN)" w:date="2022-11-09T13:01:00Z">
              <w:tcPr>
                <w:tcW w:w="1201" w:type="dxa"/>
                <w:gridSpan w:val="2"/>
                <w:tcBorders>
                  <w:top w:val="nil"/>
                  <w:left w:val="nil"/>
                  <w:bottom w:val="single" w:sz="4" w:space="0" w:color="auto"/>
                  <w:right w:val="single" w:sz="4" w:space="0" w:color="auto"/>
                </w:tcBorders>
                <w:shd w:val="clear" w:color="auto" w:fill="auto"/>
                <w:noWrap/>
                <w:vAlign w:val="bottom"/>
                <w:hideMark/>
              </w:tcPr>
            </w:tcPrChange>
          </w:tcPr>
          <w:p w14:paraId="2046D8A3" w14:textId="77777777" w:rsidR="002F1A7C" w:rsidRPr="00AD6538" w:rsidRDefault="002F1A7C" w:rsidP="002F1A7C">
            <w:pPr>
              <w:rPr>
                <w:rFonts w:ascii="Calibri" w:hAnsi="Calibri" w:cs="Calibri"/>
                <w:color w:val="000000"/>
                <w:sz w:val="22"/>
                <w:szCs w:val="22"/>
                <w:lang w:eastAsia="en-US"/>
              </w:rPr>
            </w:pPr>
            <w:r w:rsidRPr="00AD6538">
              <w:rPr>
                <w:rFonts w:ascii="Calibri" w:hAnsi="Calibri" w:cs="Calibri"/>
                <w:color w:val="000000"/>
                <w:sz w:val="22"/>
                <w:szCs w:val="22"/>
                <w:lang w:eastAsia="en-US"/>
              </w:rPr>
              <w:t>DATE</w:t>
            </w:r>
          </w:p>
        </w:tc>
        <w:tc>
          <w:tcPr>
            <w:tcW w:w="837" w:type="dxa"/>
            <w:tcBorders>
              <w:top w:val="nil"/>
              <w:left w:val="nil"/>
              <w:bottom w:val="single" w:sz="4" w:space="0" w:color="auto"/>
              <w:right w:val="single" w:sz="4" w:space="0" w:color="auto"/>
            </w:tcBorders>
            <w:shd w:val="clear" w:color="auto" w:fill="auto"/>
            <w:noWrap/>
            <w:vAlign w:val="bottom"/>
            <w:hideMark/>
            <w:tcPrChange w:id="119" w:author="Nidhi Siotia (IN)" w:date="2022-11-09T13:01:00Z">
              <w:tcPr>
                <w:tcW w:w="837" w:type="dxa"/>
                <w:gridSpan w:val="2"/>
                <w:tcBorders>
                  <w:top w:val="nil"/>
                  <w:left w:val="nil"/>
                  <w:bottom w:val="single" w:sz="4" w:space="0" w:color="auto"/>
                  <w:right w:val="single" w:sz="4" w:space="0" w:color="auto"/>
                </w:tcBorders>
                <w:shd w:val="clear" w:color="auto" w:fill="auto"/>
                <w:noWrap/>
                <w:vAlign w:val="bottom"/>
                <w:hideMark/>
              </w:tcPr>
            </w:tcPrChange>
          </w:tcPr>
          <w:p w14:paraId="58F1B144" w14:textId="77777777" w:rsidR="002F1A7C" w:rsidRPr="00AD6538" w:rsidRDefault="002F1A7C" w:rsidP="002F1A7C">
            <w:pPr>
              <w:jc w:val="right"/>
              <w:rPr>
                <w:rFonts w:ascii="Calibri" w:hAnsi="Calibri" w:cs="Calibri"/>
                <w:color w:val="000000"/>
                <w:sz w:val="22"/>
                <w:szCs w:val="22"/>
                <w:lang w:eastAsia="en-US"/>
              </w:rPr>
            </w:pPr>
            <w:r w:rsidRPr="00AD6538">
              <w:rPr>
                <w:rFonts w:ascii="Calibri" w:hAnsi="Calibri" w:cs="Calibri"/>
                <w:color w:val="000000"/>
                <w:sz w:val="22"/>
                <w:szCs w:val="22"/>
                <w:lang w:eastAsia="en-US"/>
              </w:rPr>
              <w:t>7</w:t>
            </w:r>
          </w:p>
        </w:tc>
        <w:tc>
          <w:tcPr>
            <w:tcW w:w="4353" w:type="dxa"/>
            <w:vMerge/>
            <w:tcBorders>
              <w:left w:val="nil"/>
              <w:right w:val="single" w:sz="4" w:space="0" w:color="auto"/>
            </w:tcBorders>
            <w:shd w:val="clear" w:color="auto" w:fill="auto"/>
            <w:vAlign w:val="bottom"/>
            <w:hideMark/>
            <w:tcPrChange w:id="120" w:author="Nidhi Siotia (IN)" w:date="2022-11-09T13:01:00Z">
              <w:tcPr>
                <w:tcW w:w="4353" w:type="dxa"/>
                <w:gridSpan w:val="2"/>
                <w:vMerge/>
                <w:tcBorders>
                  <w:left w:val="nil"/>
                  <w:right w:val="single" w:sz="4" w:space="0" w:color="auto"/>
                </w:tcBorders>
                <w:shd w:val="clear" w:color="auto" w:fill="auto"/>
                <w:vAlign w:val="bottom"/>
                <w:hideMark/>
              </w:tcPr>
            </w:tcPrChange>
          </w:tcPr>
          <w:p w14:paraId="4B2A658E" w14:textId="788091F3" w:rsidR="002F1A7C" w:rsidRPr="00AD6538" w:rsidRDefault="002F1A7C" w:rsidP="002F1A7C">
            <w:pPr>
              <w:rPr>
                <w:rFonts w:ascii="Calibri" w:hAnsi="Calibri" w:cs="Calibri"/>
                <w:color w:val="000000"/>
                <w:sz w:val="22"/>
                <w:szCs w:val="22"/>
                <w:lang w:eastAsia="en-US"/>
              </w:rPr>
            </w:pPr>
          </w:p>
        </w:tc>
      </w:tr>
      <w:tr w:rsidR="002F1A7C" w:rsidRPr="00AD6538" w14:paraId="4EED6536" w14:textId="77777777" w:rsidTr="002F1A7C">
        <w:tblPrEx>
          <w:tblW w:w="9895" w:type="dxa"/>
          <w:tblPrExChange w:id="121" w:author="Nidhi Siotia (IN)" w:date="2022-11-09T13:01:00Z">
            <w:tblPrEx>
              <w:tblW w:w="9895" w:type="dxa"/>
            </w:tblPrEx>
          </w:tblPrExChange>
        </w:tblPrEx>
        <w:trPr>
          <w:trHeight w:val="300"/>
          <w:trPrChange w:id="122" w:author="Nidhi Siotia (IN)" w:date="2022-11-09T13:01:00Z">
            <w:trPr>
              <w:gridAfter w:val="0"/>
              <w:trHeight w:val="300"/>
            </w:trPr>
          </w:trPrChange>
        </w:trPr>
        <w:tc>
          <w:tcPr>
            <w:tcW w:w="701" w:type="dxa"/>
            <w:tcBorders>
              <w:top w:val="nil"/>
              <w:left w:val="single" w:sz="4" w:space="0" w:color="auto"/>
              <w:bottom w:val="single" w:sz="4" w:space="0" w:color="auto"/>
              <w:right w:val="single" w:sz="4" w:space="0" w:color="auto"/>
            </w:tcBorders>
            <w:shd w:val="clear" w:color="auto" w:fill="auto"/>
            <w:noWrap/>
            <w:vAlign w:val="bottom"/>
            <w:tcPrChange w:id="123" w:author="Nidhi Siotia (IN)" w:date="2022-11-09T13:01:00Z">
              <w:tcPr>
                <w:tcW w:w="701" w:type="dxa"/>
                <w:gridSpan w:val="2"/>
                <w:tcBorders>
                  <w:top w:val="nil"/>
                  <w:left w:val="single" w:sz="4" w:space="0" w:color="auto"/>
                  <w:bottom w:val="single" w:sz="4" w:space="0" w:color="auto"/>
                  <w:right w:val="single" w:sz="4" w:space="0" w:color="auto"/>
                </w:tcBorders>
                <w:shd w:val="clear" w:color="auto" w:fill="auto"/>
                <w:noWrap/>
                <w:vAlign w:val="bottom"/>
              </w:tcPr>
            </w:tcPrChange>
          </w:tcPr>
          <w:p w14:paraId="31D94191" w14:textId="71806C1E" w:rsidR="002F1A7C" w:rsidRPr="00AD6538" w:rsidRDefault="002F1A7C" w:rsidP="002F1A7C">
            <w:pPr>
              <w:jc w:val="center"/>
              <w:rPr>
                <w:rFonts w:ascii="Calibri" w:hAnsi="Calibri" w:cs="Calibri"/>
                <w:color w:val="000000"/>
                <w:sz w:val="22"/>
                <w:szCs w:val="22"/>
                <w:lang w:eastAsia="en-US"/>
              </w:rPr>
            </w:pPr>
            <w:ins w:id="124" w:author="Nidhi Siotia (IN)" w:date="2022-11-09T13:01:00Z">
              <w:r>
                <w:rPr>
                  <w:rFonts w:ascii="Calibri" w:hAnsi="Calibri" w:cs="Calibri"/>
                  <w:color w:val="000000"/>
                  <w:sz w:val="22"/>
                  <w:szCs w:val="22"/>
                  <w:lang w:eastAsia="en-US"/>
                </w:rPr>
                <w:t>37</w:t>
              </w:r>
            </w:ins>
            <w:del w:id="125" w:author="Nidhi Siotia (IN)" w:date="2022-11-09T13:01:00Z">
              <w:r w:rsidRPr="00AD6538" w:rsidDel="002F1A7C">
                <w:rPr>
                  <w:rFonts w:ascii="Calibri" w:hAnsi="Calibri" w:cs="Calibri"/>
                  <w:color w:val="000000"/>
                  <w:sz w:val="22"/>
                  <w:szCs w:val="22"/>
                  <w:lang w:eastAsia="en-US"/>
                </w:rPr>
                <w:delText>35</w:delText>
              </w:r>
            </w:del>
          </w:p>
        </w:tc>
        <w:tc>
          <w:tcPr>
            <w:tcW w:w="2803" w:type="dxa"/>
            <w:tcBorders>
              <w:top w:val="nil"/>
              <w:left w:val="nil"/>
              <w:bottom w:val="single" w:sz="4" w:space="0" w:color="auto"/>
              <w:right w:val="single" w:sz="4" w:space="0" w:color="auto"/>
            </w:tcBorders>
            <w:shd w:val="clear" w:color="auto" w:fill="auto"/>
            <w:noWrap/>
            <w:vAlign w:val="bottom"/>
            <w:hideMark/>
            <w:tcPrChange w:id="126" w:author="Nidhi Siotia (IN)" w:date="2022-11-09T13:01:00Z">
              <w:tcPr>
                <w:tcW w:w="2803" w:type="dxa"/>
                <w:gridSpan w:val="2"/>
                <w:tcBorders>
                  <w:top w:val="nil"/>
                  <w:left w:val="nil"/>
                  <w:bottom w:val="single" w:sz="4" w:space="0" w:color="auto"/>
                  <w:right w:val="single" w:sz="4" w:space="0" w:color="auto"/>
                </w:tcBorders>
                <w:shd w:val="clear" w:color="auto" w:fill="auto"/>
                <w:noWrap/>
                <w:vAlign w:val="bottom"/>
                <w:hideMark/>
              </w:tcPr>
            </w:tcPrChange>
          </w:tcPr>
          <w:p w14:paraId="76B51F3B" w14:textId="77777777" w:rsidR="002F1A7C" w:rsidRPr="00AD6538" w:rsidRDefault="002F1A7C" w:rsidP="002F1A7C">
            <w:pPr>
              <w:rPr>
                <w:rFonts w:ascii="Calibri" w:hAnsi="Calibri" w:cs="Calibri"/>
                <w:color w:val="000000"/>
                <w:sz w:val="22"/>
                <w:szCs w:val="22"/>
                <w:lang w:eastAsia="en-US"/>
              </w:rPr>
            </w:pPr>
            <w:r w:rsidRPr="00AD6538">
              <w:rPr>
                <w:rFonts w:ascii="Calibri" w:hAnsi="Calibri" w:cs="Calibri"/>
                <w:color w:val="000000"/>
                <w:sz w:val="22"/>
                <w:szCs w:val="22"/>
                <w:lang w:eastAsia="en-US"/>
              </w:rPr>
              <w:t>LAST_UPDATED_BY</w:t>
            </w:r>
          </w:p>
        </w:tc>
        <w:tc>
          <w:tcPr>
            <w:tcW w:w="1201" w:type="dxa"/>
            <w:tcBorders>
              <w:top w:val="nil"/>
              <w:left w:val="nil"/>
              <w:bottom w:val="single" w:sz="4" w:space="0" w:color="auto"/>
              <w:right w:val="single" w:sz="4" w:space="0" w:color="auto"/>
            </w:tcBorders>
            <w:shd w:val="clear" w:color="auto" w:fill="auto"/>
            <w:noWrap/>
            <w:vAlign w:val="bottom"/>
            <w:hideMark/>
            <w:tcPrChange w:id="127" w:author="Nidhi Siotia (IN)" w:date="2022-11-09T13:01:00Z">
              <w:tcPr>
                <w:tcW w:w="1201" w:type="dxa"/>
                <w:gridSpan w:val="2"/>
                <w:tcBorders>
                  <w:top w:val="nil"/>
                  <w:left w:val="nil"/>
                  <w:bottom w:val="single" w:sz="4" w:space="0" w:color="auto"/>
                  <w:right w:val="single" w:sz="4" w:space="0" w:color="auto"/>
                </w:tcBorders>
                <w:shd w:val="clear" w:color="auto" w:fill="auto"/>
                <w:noWrap/>
                <w:vAlign w:val="bottom"/>
                <w:hideMark/>
              </w:tcPr>
            </w:tcPrChange>
          </w:tcPr>
          <w:p w14:paraId="1D7C062F" w14:textId="77777777" w:rsidR="002F1A7C" w:rsidRPr="00AD6538" w:rsidRDefault="002F1A7C" w:rsidP="002F1A7C">
            <w:pPr>
              <w:rPr>
                <w:rFonts w:ascii="Calibri" w:hAnsi="Calibri" w:cs="Calibri"/>
                <w:color w:val="000000"/>
                <w:sz w:val="22"/>
                <w:szCs w:val="22"/>
                <w:lang w:eastAsia="en-US"/>
              </w:rPr>
            </w:pPr>
            <w:r w:rsidRPr="00AD6538">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Change w:id="128" w:author="Nidhi Siotia (IN)" w:date="2022-11-09T13:01:00Z">
              <w:tcPr>
                <w:tcW w:w="837" w:type="dxa"/>
                <w:gridSpan w:val="2"/>
                <w:tcBorders>
                  <w:top w:val="nil"/>
                  <w:left w:val="nil"/>
                  <w:bottom w:val="single" w:sz="4" w:space="0" w:color="auto"/>
                  <w:right w:val="single" w:sz="4" w:space="0" w:color="auto"/>
                </w:tcBorders>
                <w:shd w:val="clear" w:color="auto" w:fill="auto"/>
                <w:noWrap/>
                <w:vAlign w:val="bottom"/>
                <w:hideMark/>
              </w:tcPr>
            </w:tcPrChange>
          </w:tcPr>
          <w:p w14:paraId="3A05F458" w14:textId="77777777" w:rsidR="002F1A7C" w:rsidRPr="00AD6538" w:rsidRDefault="002F1A7C" w:rsidP="002F1A7C">
            <w:pPr>
              <w:jc w:val="right"/>
              <w:rPr>
                <w:rFonts w:ascii="Calibri" w:hAnsi="Calibri" w:cs="Calibri"/>
                <w:color w:val="000000"/>
                <w:sz w:val="22"/>
                <w:szCs w:val="22"/>
                <w:lang w:eastAsia="en-US"/>
              </w:rPr>
            </w:pPr>
            <w:r w:rsidRPr="00AD6538">
              <w:rPr>
                <w:rFonts w:ascii="Calibri" w:hAnsi="Calibri" w:cs="Calibri"/>
                <w:color w:val="000000"/>
                <w:sz w:val="22"/>
                <w:szCs w:val="22"/>
                <w:lang w:eastAsia="en-US"/>
              </w:rPr>
              <w:t>30</w:t>
            </w:r>
          </w:p>
        </w:tc>
        <w:tc>
          <w:tcPr>
            <w:tcW w:w="4353" w:type="dxa"/>
            <w:vMerge/>
            <w:tcBorders>
              <w:left w:val="nil"/>
              <w:bottom w:val="single" w:sz="4" w:space="0" w:color="auto"/>
              <w:right w:val="single" w:sz="4" w:space="0" w:color="auto"/>
            </w:tcBorders>
            <w:shd w:val="clear" w:color="auto" w:fill="auto"/>
            <w:vAlign w:val="bottom"/>
            <w:hideMark/>
            <w:tcPrChange w:id="129" w:author="Nidhi Siotia (IN)" w:date="2022-11-09T13:01:00Z">
              <w:tcPr>
                <w:tcW w:w="4353" w:type="dxa"/>
                <w:gridSpan w:val="2"/>
                <w:vMerge/>
                <w:tcBorders>
                  <w:left w:val="nil"/>
                  <w:bottom w:val="single" w:sz="4" w:space="0" w:color="auto"/>
                  <w:right w:val="single" w:sz="4" w:space="0" w:color="auto"/>
                </w:tcBorders>
                <w:shd w:val="clear" w:color="auto" w:fill="auto"/>
                <w:vAlign w:val="bottom"/>
                <w:hideMark/>
              </w:tcPr>
            </w:tcPrChange>
          </w:tcPr>
          <w:p w14:paraId="117BA173" w14:textId="050213ED" w:rsidR="002F1A7C" w:rsidRPr="00AD6538" w:rsidRDefault="002F1A7C" w:rsidP="002F1A7C">
            <w:pPr>
              <w:rPr>
                <w:rFonts w:ascii="Calibri" w:hAnsi="Calibri" w:cs="Calibri"/>
                <w:color w:val="000000"/>
                <w:sz w:val="22"/>
                <w:szCs w:val="22"/>
                <w:lang w:eastAsia="en-US"/>
              </w:rPr>
            </w:pPr>
          </w:p>
        </w:tc>
      </w:tr>
    </w:tbl>
    <w:p w14:paraId="13037A16" w14:textId="77777777" w:rsidR="00AD6538" w:rsidRPr="00A22B16" w:rsidRDefault="00AD6538" w:rsidP="00451D5A">
      <w:pPr>
        <w:pStyle w:val="BodyText"/>
        <w:spacing w:after="0"/>
        <w:ind w:left="0"/>
        <w:jc w:val="both"/>
        <w:rPr>
          <w:rFonts w:ascii="Georgia" w:hAnsi="Georgia"/>
        </w:rPr>
      </w:pPr>
    </w:p>
    <w:p w14:paraId="7BF82ECF" w14:textId="0EE9FF07" w:rsidR="000C53B1" w:rsidRDefault="000C53B1" w:rsidP="002D0CE9">
      <w:pPr>
        <w:pStyle w:val="BodyText"/>
        <w:spacing w:after="0"/>
        <w:ind w:left="0"/>
        <w:jc w:val="both"/>
        <w:rPr>
          <w:rFonts w:ascii="Georgia" w:hAnsi="Georgia"/>
        </w:rPr>
      </w:pPr>
    </w:p>
    <w:p w14:paraId="1699A089" w14:textId="7DD5CF98" w:rsidR="00F75428" w:rsidRPr="00A22B16" w:rsidRDefault="003F766C" w:rsidP="002D0CE9">
      <w:pPr>
        <w:pStyle w:val="BodyText"/>
        <w:spacing w:after="0"/>
        <w:ind w:left="0"/>
        <w:jc w:val="both"/>
        <w:rPr>
          <w:rFonts w:ascii="Georgia" w:hAnsi="Georgia"/>
        </w:rPr>
      </w:pPr>
      <w:r>
        <w:rPr>
          <w:rFonts w:ascii="Georgia" w:hAnsi="Georgia"/>
        </w:rPr>
        <w:t xml:space="preserve">  </w:t>
      </w:r>
      <w:r w:rsidR="00B3461B">
        <w:rPr>
          <w:rFonts w:ascii="Georgia" w:hAnsi="Georgia"/>
        </w:rPr>
        <w:object w:dxaOrig="1534" w:dyaOrig="997" w14:anchorId="0E89EA2A">
          <v:shape id="_x0000_i1026" type="#_x0000_t75" style="width:76.5pt;height:49.5pt" o:ole="">
            <v:imagedata r:id="rId27" o:title=""/>
          </v:shape>
          <o:OLEObject Type="Embed" ProgID="Package" ShapeID="_x0000_i1026" DrawAspect="Icon" ObjectID="_1748693687" r:id="rId28"/>
        </w:object>
      </w:r>
    </w:p>
    <w:p w14:paraId="73096283" w14:textId="2A39DD99" w:rsidR="000C53B1" w:rsidRPr="00A22B16" w:rsidRDefault="001F152F" w:rsidP="000C53B1">
      <w:pPr>
        <w:pStyle w:val="Heading1"/>
        <w:jc w:val="both"/>
        <w:rPr>
          <w:rFonts w:ascii="Georgia" w:hAnsi="Georgia"/>
        </w:rPr>
      </w:pPr>
      <w:bookmarkStart w:id="130" w:name="_Toc103893721"/>
      <w:r>
        <w:rPr>
          <w:rFonts w:ascii="Georgia" w:hAnsi="Georgia"/>
        </w:rPr>
        <w:lastRenderedPageBreak/>
        <w:t>Error Reprocessing &amp; SWEEP</w:t>
      </w:r>
      <w:bookmarkEnd w:id="130"/>
      <w:r>
        <w:rPr>
          <w:rFonts w:ascii="Georgia" w:hAnsi="Georgia"/>
        </w:rPr>
        <w:t xml:space="preserve"> </w:t>
      </w:r>
    </w:p>
    <w:p w14:paraId="404BC2B8" w14:textId="77777777" w:rsidR="001F152F" w:rsidRDefault="001F152F" w:rsidP="001F152F">
      <w:pPr>
        <w:pStyle w:val="BodyText"/>
        <w:ind w:left="0"/>
      </w:pPr>
      <w:r>
        <w:t>To reprocess the error records, following steps can be executed on an adhoc basis:</w:t>
      </w:r>
    </w:p>
    <w:p w14:paraId="3579D992" w14:textId="77777777" w:rsidR="001F152F" w:rsidRDefault="001F152F" w:rsidP="001F152F">
      <w:pPr>
        <w:pStyle w:val="BodyText"/>
        <w:numPr>
          <w:ilvl w:val="0"/>
          <w:numId w:val="29"/>
        </w:numPr>
      </w:pPr>
      <w:r>
        <w:t>Execute the following UPDATE query to update process_flag, oic_flow_id &amp; error_message columns for the error records:</w:t>
      </w:r>
    </w:p>
    <w:p w14:paraId="1E9C8FE1" w14:textId="5CCF3EA1" w:rsidR="001F152F" w:rsidRDefault="001F152F" w:rsidP="001F152F">
      <w:pPr>
        <w:pStyle w:val="BodyText"/>
        <w:spacing w:before="0" w:after="0"/>
      </w:pPr>
      <w:r>
        <w:t>update xxfh_his_</w:t>
      </w:r>
      <w:r w:rsidR="00AD6538">
        <w:t>lot_amendment</w:t>
      </w:r>
      <w:r>
        <w:t>_</w:t>
      </w:r>
      <w:r w:rsidR="00AD6538">
        <w:t>txn_</w:t>
      </w:r>
      <w:r>
        <w:t>tbl</w:t>
      </w:r>
    </w:p>
    <w:p w14:paraId="05F75371" w14:textId="77777777" w:rsidR="001F152F" w:rsidRDefault="001F152F" w:rsidP="001F152F">
      <w:pPr>
        <w:pStyle w:val="BodyText"/>
        <w:spacing w:before="0" w:after="0"/>
        <w:jc w:val="both"/>
        <w:rPr>
          <w:rFonts w:ascii="Georgia" w:hAnsi="Georgia"/>
        </w:rPr>
      </w:pPr>
      <w:r>
        <w:t>set process_flag = 'N', error_message = null, oic_flow_id = &lt;can be put a unique id YYYYMMDDHHMMSS&gt;,</w:t>
      </w:r>
      <w:r w:rsidRPr="001F152F">
        <w:rPr>
          <w:rFonts w:ascii="Georgia" w:hAnsi="Georgia"/>
        </w:rPr>
        <w:t xml:space="preserve"> </w:t>
      </w:r>
    </w:p>
    <w:p w14:paraId="77487C68" w14:textId="4304710A" w:rsidR="001F152F" w:rsidRPr="001F152F" w:rsidRDefault="001F152F" w:rsidP="001F152F">
      <w:pPr>
        <w:pStyle w:val="BodyText"/>
        <w:spacing w:before="0" w:after="0"/>
        <w:jc w:val="both"/>
        <w:rPr>
          <w:rFonts w:ascii="Georgia" w:hAnsi="Georgia"/>
        </w:rPr>
      </w:pPr>
      <w:r>
        <w:rPr>
          <w:rFonts w:ascii="Georgia" w:hAnsi="Georgia"/>
        </w:rPr>
        <w:t>last_update_date = sysdate</w:t>
      </w:r>
    </w:p>
    <w:p w14:paraId="32D9A189" w14:textId="77777777" w:rsidR="001F152F" w:rsidRDefault="001F152F" w:rsidP="001F152F">
      <w:pPr>
        <w:pStyle w:val="BodyText"/>
        <w:spacing w:before="0" w:after="0"/>
      </w:pPr>
      <w:r>
        <w:t>where process_flag = 'E' and error_message is not null;</w:t>
      </w:r>
    </w:p>
    <w:p w14:paraId="6216D311" w14:textId="77777777" w:rsidR="001F152F" w:rsidRDefault="001F152F" w:rsidP="001F152F">
      <w:pPr>
        <w:pStyle w:val="BodyText"/>
        <w:numPr>
          <w:ilvl w:val="0"/>
          <w:numId w:val="29"/>
        </w:numPr>
      </w:pPr>
      <w:r>
        <w:t>Invoke the following DBMS scheduler job for the given oic_flow_id (updated in the above step):</w:t>
      </w:r>
    </w:p>
    <w:p w14:paraId="20AC2C43" w14:textId="77777777" w:rsidR="001F152F" w:rsidRDefault="001F152F" w:rsidP="001F152F">
      <w:pPr>
        <w:pStyle w:val="BodyText"/>
        <w:spacing w:before="0"/>
      </w:pPr>
      <w:r>
        <w:t>begin</w:t>
      </w:r>
    </w:p>
    <w:p w14:paraId="082ACE33" w14:textId="77777777" w:rsidR="001F152F" w:rsidRDefault="001F152F" w:rsidP="001F152F">
      <w:pPr>
        <w:pStyle w:val="BodyText"/>
        <w:spacing w:before="0"/>
      </w:pPr>
      <w:r>
        <w:t xml:space="preserve">   sys.DBMS_SCHEDULER.create_job (</w:t>
      </w:r>
    </w:p>
    <w:p w14:paraId="6D35356B" w14:textId="6A658A7D" w:rsidR="001F152F" w:rsidRDefault="001F152F" w:rsidP="001F152F">
      <w:pPr>
        <w:pStyle w:val="BodyText"/>
        <w:spacing w:before="0"/>
      </w:pPr>
      <w:r>
        <w:t xml:space="preserve">      job_name     =&gt; 'His</w:t>
      </w:r>
      <w:r w:rsidR="00AD6538">
        <w:t>LotAmendment</w:t>
      </w:r>
      <w:r>
        <w:t>_1_' || &lt;oic_flow_id updated as per 1</w:t>
      </w:r>
      <w:r w:rsidRPr="00C546AE">
        <w:rPr>
          <w:vertAlign w:val="superscript"/>
        </w:rPr>
        <w:t>st</w:t>
      </w:r>
      <w:r>
        <w:t xml:space="preserve"> step&gt;,</w:t>
      </w:r>
    </w:p>
    <w:p w14:paraId="2D4F413C" w14:textId="77777777" w:rsidR="001F152F" w:rsidRDefault="001F152F" w:rsidP="001F152F">
      <w:pPr>
        <w:pStyle w:val="BodyText"/>
        <w:spacing w:before="0"/>
      </w:pPr>
      <w:r>
        <w:t xml:space="preserve">      job_type     =&gt; 'PLSQL_BLOCK',</w:t>
      </w:r>
    </w:p>
    <w:p w14:paraId="54865BE9" w14:textId="77777777" w:rsidR="001F152F" w:rsidRDefault="001F152F" w:rsidP="001F152F">
      <w:pPr>
        <w:pStyle w:val="BodyText"/>
        <w:spacing w:before="0"/>
      </w:pPr>
      <w:r>
        <w:t xml:space="preserve">      job_action   =&gt;    'BEGIN </w:t>
      </w:r>
    </w:p>
    <w:p w14:paraId="4180CD90" w14:textId="1B79C0E3" w:rsidR="001F152F" w:rsidRDefault="001F152F" w:rsidP="001F152F">
      <w:pPr>
        <w:pStyle w:val="BodyText"/>
        <w:spacing w:before="0"/>
      </w:pPr>
      <w:r>
        <w:t xml:space="preserve">       </w:t>
      </w:r>
      <w:r w:rsidR="00AD6538" w:rsidRPr="00AD6538">
        <w:t xml:space="preserve">XXFH_HIS_LOT_AMENDMENT_PKG.XXFH_VALIDATE_LOT_DATA_PRC </w:t>
      </w:r>
      <w:r>
        <w:t>('</w:t>
      </w:r>
    </w:p>
    <w:p w14:paraId="055AF7F0" w14:textId="77777777" w:rsidR="001F152F" w:rsidRDefault="001F152F" w:rsidP="001F152F">
      <w:pPr>
        <w:pStyle w:val="BodyText"/>
        <w:spacing w:before="0"/>
      </w:pPr>
      <w:r>
        <w:t xml:space="preserve">                      || &lt;oic_flow_id updated as per 1</w:t>
      </w:r>
      <w:r w:rsidRPr="00C546AE">
        <w:rPr>
          <w:vertAlign w:val="superscript"/>
        </w:rPr>
        <w:t>st</w:t>
      </w:r>
      <w:r>
        <w:t xml:space="preserve"> step&gt;</w:t>
      </w:r>
    </w:p>
    <w:p w14:paraId="0DE677E0" w14:textId="77777777" w:rsidR="001F152F" w:rsidRDefault="001F152F" w:rsidP="001F152F">
      <w:pPr>
        <w:pStyle w:val="BodyText"/>
        <w:spacing w:before="0"/>
      </w:pPr>
      <w:r>
        <w:t xml:space="preserve">                      || ','</w:t>
      </w:r>
    </w:p>
    <w:p w14:paraId="5D917D01" w14:textId="77777777" w:rsidR="001F152F" w:rsidRDefault="001F152F" w:rsidP="001F152F">
      <w:pPr>
        <w:pStyle w:val="BodyText"/>
        <w:spacing w:before="0"/>
      </w:pPr>
      <w:r>
        <w:t xml:space="preserve">                      || ''''</w:t>
      </w:r>
    </w:p>
    <w:p w14:paraId="317564C8" w14:textId="77777777" w:rsidR="001F152F" w:rsidRDefault="001F152F" w:rsidP="001F152F">
      <w:pPr>
        <w:pStyle w:val="BodyText"/>
        <w:spacing w:before="0"/>
      </w:pPr>
      <w:r>
        <w:t xml:space="preserve">                      || 'a'</w:t>
      </w:r>
    </w:p>
    <w:p w14:paraId="7FA82930" w14:textId="77777777" w:rsidR="001F152F" w:rsidRDefault="001F152F" w:rsidP="001F152F">
      <w:pPr>
        <w:pStyle w:val="BodyText"/>
        <w:spacing w:before="0"/>
      </w:pPr>
      <w:r>
        <w:t xml:space="preserve">                      || ''''</w:t>
      </w:r>
    </w:p>
    <w:p w14:paraId="71412326" w14:textId="77777777" w:rsidR="001F152F" w:rsidRDefault="001F152F" w:rsidP="001F152F">
      <w:pPr>
        <w:pStyle w:val="BodyText"/>
        <w:spacing w:before="0"/>
      </w:pPr>
      <w:r>
        <w:t xml:space="preserve">                      || ','</w:t>
      </w:r>
    </w:p>
    <w:p w14:paraId="6AEE6DCD" w14:textId="77777777" w:rsidR="001F152F" w:rsidRDefault="001F152F" w:rsidP="001F152F">
      <w:pPr>
        <w:pStyle w:val="BodyText"/>
        <w:spacing w:before="0"/>
      </w:pPr>
      <w:r>
        <w:t xml:space="preserve">                      || ''''</w:t>
      </w:r>
    </w:p>
    <w:p w14:paraId="57F73B32" w14:textId="77777777" w:rsidR="001F152F" w:rsidRDefault="001F152F" w:rsidP="001F152F">
      <w:pPr>
        <w:pStyle w:val="BodyText"/>
        <w:spacing w:before="0"/>
      </w:pPr>
      <w:r>
        <w:t xml:space="preserve">                      || 'a'</w:t>
      </w:r>
    </w:p>
    <w:p w14:paraId="42A6D264" w14:textId="77777777" w:rsidR="001F152F" w:rsidRDefault="001F152F" w:rsidP="001F152F">
      <w:pPr>
        <w:pStyle w:val="BodyText"/>
        <w:spacing w:before="0"/>
      </w:pPr>
      <w:r>
        <w:t xml:space="preserve">                      || ''''</w:t>
      </w:r>
    </w:p>
    <w:p w14:paraId="14E22F61" w14:textId="77777777" w:rsidR="001F152F" w:rsidRDefault="001F152F" w:rsidP="001F152F">
      <w:pPr>
        <w:pStyle w:val="BodyText"/>
        <w:spacing w:before="0"/>
      </w:pPr>
      <w:r>
        <w:t xml:space="preserve">                      || ','</w:t>
      </w:r>
    </w:p>
    <w:p w14:paraId="4440690A" w14:textId="77777777" w:rsidR="001F152F" w:rsidRDefault="001F152F" w:rsidP="001F152F">
      <w:pPr>
        <w:pStyle w:val="BodyText"/>
        <w:spacing w:before="0"/>
      </w:pPr>
      <w:r>
        <w:t xml:space="preserve">                      || ''''</w:t>
      </w:r>
    </w:p>
    <w:p w14:paraId="760A8570" w14:textId="77777777" w:rsidR="001F152F" w:rsidRDefault="001F152F" w:rsidP="001F152F">
      <w:pPr>
        <w:pStyle w:val="BodyText"/>
        <w:spacing w:before="0"/>
      </w:pPr>
      <w:r>
        <w:t xml:space="preserve">                      || 'a'</w:t>
      </w:r>
    </w:p>
    <w:p w14:paraId="0CAE0D9B" w14:textId="77777777" w:rsidR="001F152F" w:rsidRDefault="001F152F" w:rsidP="001F152F">
      <w:pPr>
        <w:pStyle w:val="BodyText"/>
        <w:spacing w:before="0"/>
      </w:pPr>
      <w:r>
        <w:t xml:space="preserve">                      || ''''</w:t>
      </w:r>
    </w:p>
    <w:p w14:paraId="0C4CA6CA" w14:textId="77777777" w:rsidR="001F152F" w:rsidRDefault="001F152F" w:rsidP="001F152F">
      <w:pPr>
        <w:pStyle w:val="BodyText"/>
        <w:spacing w:before="0"/>
      </w:pPr>
      <w:r>
        <w:t xml:space="preserve">                      || ','</w:t>
      </w:r>
    </w:p>
    <w:p w14:paraId="73A73EB0" w14:textId="77777777" w:rsidR="001F152F" w:rsidRDefault="001F152F" w:rsidP="001F152F">
      <w:pPr>
        <w:pStyle w:val="BodyText"/>
        <w:spacing w:before="0"/>
      </w:pPr>
      <w:r>
        <w:t xml:space="preserve">                      || ''''</w:t>
      </w:r>
    </w:p>
    <w:p w14:paraId="721CE5B0" w14:textId="77777777" w:rsidR="001F152F" w:rsidRDefault="001F152F" w:rsidP="001F152F">
      <w:pPr>
        <w:pStyle w:val="BodyText"/>
        <w:spacing w:before="0"/>
      </w:pPr>
      <w:r>
        <w:t xml:space="preserve">                      || 'a'</w:t>
      </w:r>
    </w:p>
    <w:p w14:paraId="59A4859A" w14:textId="77777777" w:rsidR="001F152F" w:rsidRDefault="001F152F" w:rsidP="001F152F">
      <w:pPr>
        <w:pStyle w:val="BodyText"/>
        <w:spacing w:before="0"/>
      </w:pPr>
      <w:r>
        <w:t xml:space="preserve">                      || ''''</w:t>
      </w:r>
    </w:p>
    <w:p w14:paraId="17A637BE" w14:textId="77777777" w:rsidR="001F152F" w:rsidRDefault="001F152F" w:rsidP="001F152F">
      <w:pPr>
        <w:pStyle w:val="BodyText"/>
        <w:spacing w:before="0"/>
      </w:pPr>
      <w:r>
        <w:t xml:space="preserve">                      || ','</w:t>
      </w:r>
    </w:p>
    <w:p w14:paraId="5EB542D9" w14:textId="77777777" w:rsidR="001F152F" w:rsidRDefault="001F152F" w:rsidP="001F152F">
      <w:pPr>
        <w:pStyle w:val="BodyText"/>
        <w:spacing w:before="0"/>
      </w:pPr>
      <w:r>
        <w:t xml:space="preserve">                      || ''''</w:t>
      </w:r>
    </w:p>
    <w:p w14:paraId="6AD25BF7" w14:textId="77777777" w:rsidR="001F152F" w:rsidRDefault="001F152F" w:rsidP="001F152F">
      <w:pPr>
        <w:pStyle w:val="BodyText"/>
        <w:spacing w:before="0"/>
      </w:pPr>
      <w:r>
        <w:t xml:space="preserve">                      || 'a' || '''' || ',' || '''' || 'ORACLE' </w:t>
      </w:r>
    </w:p>
    <w:p w14:paraId="231F0A78" w14:textId="77777777" w:rsidR="001F152F" w:rsidRDefault="001F152F" w:rsidP="001F152F">
      <w:pPr>
        <w:pStyle w:val="BodyText"/>
        <w:spacing w:before="0"/>
      </w:pPr>
      <w:r>
        <w:t xml:space="preserve">                      || ''''</w:t>
      </w:r>
    </w:p>
    <w:p w14:paraId="78E15B42" w14:textId="77777777" w:rsidR="001F152F" w:rsidRDefault="001F152F" w:rsidP="001F152F">
      <w:pPr>
        <w:pStyle w:val="BodyText"/>
        <w:spacing w:before="0"/>
      </w:pPr>
      <w:r>
        <w:t xml:space="preserve">                      || ');</w:t>
      </w:r>
    </w:p>
    <w:p w14:paraId="7876DF9F" w14:textId="77777777" w:rsidR="001F152F" w:rsidRDefault="001F152F" w:rsidP="001F152F">
      <w:pPr>
        <w:pStyle w:val="BodyText"/>
        <w:spacing w:before="0"/>
      </w:pPr>
      <w:r>
        <w:lastRenderedPageBreak/>
        <w:t xml:space="preserve">     END;',</w:t>
      </w:r>
    </w:p>
    <w:p w14:paraId="036DBF4A" w14:textId="77777777" w:rsidR="001F152F" w:rsidRDefault="001F152F" w:rsidP="001F152F">
      <w:pPr>
        <w:pStyle w:val="BodyText"/>
        <w:spacing w:before="0"/>
      </w:pPr>
      <w:r>
        <w:t xml:space="preserve">      enabled      =&gt; TRUE,</w:t>
      </w:r>
    </w:p>
    <w:p w14:paraId="24503C59" w14:textId="77777777" w:rsidR="001F152F" w:rsidRDefault="001F152F" w:rsidP="001F152F">
      <w:pPr>
        <w:pStyle w:val="BodyText"/>
        <w:spacing w:before="0"/>
      </w:pPr>
      <w:r>
        <w:t xml:space="preserve">      auto_drop    =&gt; TRUE,</w:t>
      </w:r>
    </w:p>
    <w:p w14:paraId="3527DA3B" w14:textId="4C8EB40D" w:rsidR="001F152F" w:rsidRDefault="001F152F" w:rsidP="001F152F">
      <w:pPr>
        <w:pStyle w:val="BodyText"/>
        <w:spacing w:before="0"/>
      </w:pPr>
      <w:r>
        <w:t xml:space="preserve">      comments     =&gt; 'To invoke </w:t>
      </w:r>
      <w:r w:rsidR="00AD6538">
        <w:t>Lot amendment code</w:t>
      </w:r>
      <w:r>
        <w:t>');</w:t>
      </w:r>
    </w:p>
    <w:p w14:paraId="54EBD03D" w14:textId="77777777" w:rsidR="001F152F" w:rsidRDefault="001F152F" w:rsidP="001F152F">
      <w:pPr>
        <w:pStyle w:val="BodyText"/>
        <w:spacing w:before="0"/>
      </w:pPr>
      <w:r>
        <w:t>end;</w:t>
      </w:r>
    </w:p>
    <w:p w14:paraId="75A0A6F3" w14:textId="77777777" w:rsidR="001F152F" w:rsidRDefault="001F152F" w:rsidP="001F152F">
      <w:pPr>
        <w:pStyle w:val="BodyText"/>
        <w:spacing w:before="0"/>
      </w:pPr>
      <w:r>
        <w:t>/</w:t>
      </w:r>
    </w:p>
    <w:p w14:paraId="151FD36E" w14:textId="463A9267" w:rsidR="00B55435" w:rsidRDefault="00B55435" w:rsidP="002D0CE9">
      <w:pPr>
        <w:pStyle w:val="BodyText"/>
        <w:spacing w:after="0"/>
        <w:ind w:left="0"/>
        <w:jc w:val="both"/>
        <w:rPr>
          <w:rFonts w:ascii="Georgia" w:hAnsi="Georgia"/>
        </w:rPr>
      </w:pPr>
    </w:p>
    <w:p w14:paraId="500F5F8B" w14:textId="2B7C762F" w:rsidR="001F152F" w:rsidRDefault="001F152F" w:rsidP="002D0CE9">
      <w:pPr>
        <w:pStyle w:val="BodyText"/>
        <w:spacing w:after="0"/>
        <w:ind w:left="0"/>
        <w:jc w:val="both"/>
        <w:rPr>
          <w:rFonts w:ascii="Georgia" w:hAnsi="Georgia"/>
        </w:rPr>
      </w:pPr>
      <w:r>
        <w:rPr>
          <w:rFonts w:ascii="Georgia" w:hAnsi="Georgia"/>
        </w:rPr>
        <w:t xml:space="preserve">In Order to sweep the previous month’s error records in the current month, </w:t>
      </w:r>
    </w:p>
    <w:p w14:paraId="60CEB187" w14:textId="31D8AAEB" w:rsidR="001F152F" w:rsidRDefault="001F152F" w:rsidP="002D0CE9">
      <w:pPr>
        <w:pStyle w:val="BodyText"/>
        <w:spacing w:after="0"/>
        <w:ind w:left="0"/>
        <w:jc w:val="both"/>
        <w:rPr>
          <w:rFonts w:ascii="Georgia" w:hAnsi="Georgia"/>
        </w:rPr>
      </w:pPr>
    </w:p>
    <w:p w14:paraId="6021D2C2" w14:textId="18477C6D" w:rsidR="001F152F" w:rsidRDefault="001F152F" w:rsidP="001F152F">
      <w:pPr>
        <w:pStyle w:val="BodyText"/>
        <w:numPr>
          <w:ilvl w:val="0"/>
          <w:numId w:val="29"/>
        </w:numPr>
        <w:spacing w:after="0"/>
        <w:jc w:val="both"/>
        <w:rPr>
          <w:rFonts w:ascii="Georgia" w:hAnsi="Georgia"/>
        </w:rPr>
      </w:pPr>
      <w:r>
        <w:rPr>
          <w:rFonts w:ascii="Georgia" w:hAnsi="Georgia"/>
        </w:rPr>
        <w:t>Store the original transaction_date in Attribute1 field</w:t>
      </w:r>
    </w:p>
    <w:p w14:paraId="097D1A49" w14:textId="505A6E49" w:rsidR="001F152F" w:rsidRDefault="001F152F" w:rsidP="001F152F">
      <w:pPr>
        <w:pStyle w:val="BodyText"/>
        <w:spacing w:after="0"/>
        <w:jc w:val="both"/>
        <w:rPr>
          <w:rFonts w:ascii="Georgia" w:hAnsi="Georgia"/>
        </w:rPr>
      </w:pPr>
    </w:p>
    <w:p w14:paraId="40DAF46D" w14:textId="39426AB8" w:rsidR="001F152F" w:rsidRPr="001F152F" w:rsidRDefault="001F152F" w:rsidP="001F152F">
      <w:pPr>
        <w:pStyle w:val="BodyText"/>
        <w:spacing w:before="0"/>
        <w:jc w:val="both"/>
        <w:rPr>
          <w:rFonts w:ascii="Georgia" w:hAnsi="Georgia"/>
        </w:rPr>
      </w:pPr>
      <w:r w:rsidRPr="001F152F">
        <w:rPr>
          <w:rFonts w:ascii="Georgia" w:hAnsi="Georgia"/>
        </w:rPr>
        <w:t>update xxfh_his_</w:t>
      </w:r>
      <w:r w:rsidR="00FC6FE9">
        <w:rPr>
          <w:rFonts w:ascii="Georgia" w:hAnsi="Georgia"/>
        </w:rPr>
        <w:t>lot</w:t>
      </w:r>
      <w:r w:rsidRPr="001F152F">
        <w:rPr>
          <w:rFonts w:ascii="Georgia" w:hAnsi="Georgia"/>
        </w:rPr>
        <w:t>_</w:t>
      </w:r>
      <w:r w:rsidR="00FC6FE9">
        <w:rPr>
          <w:rFonts w:ascii="Georgia" w:hAnsi="Georgia"/>
        </w:rPr>
        <w:t>amendment_txn</w:t>
      </w:r>
      <w:r w:rsidRPr="001F152F">
        <w:rPr>
          <w:rFonts w:ascii="Georgia" w:hAnsi="Georgia"/>
        </w:rPr>
        <w:t>_tbl</w:t>
      </w:r>
    </w:p>
    <w:p w14:paraId="67D92031" w14:textId="09105DFC" w:rsidR="001F152F" w:rsidRPr="001F152F" w:rsidRDefault="001F152F" w:rsidP="001F152F">
      <w:pPr>
        <w:pStyle w:val="BodyText"/>
        <w:spacing w:before="0"/>
        <w:jc w:val="both"/>
        <w:rPr>
          <w:rFonts w:ascii="Georgia" w:hAnsi="Georgia"/>
        </w:rPr>
      </w:pPr>
      <w:r w:rsidRPr="001F152F">
        <w:rPr>
          <w:rFonts w:ascii="Georgia" w:hAnsi="Georgia"/>
        </w:rPr>
        <w:t>set attribute1 = transaction_date</w:t>
      </w:r>
      <w:r>
        <w:rPr>
          <w:rFonts w:ascii="Georgia" w:hAnsi="Georgia"/>
        </w:rPr>
        <w:t>, last_update_date = sysdate</w:t>
      </w:r>
    </w:p>
    <w:p w14:paraId="3845B545" w14:textId="4A8334EF" w:rsidR="001F152F" w:rsidRDefault="001F152F" w:rsidP="001F152F">
      <w:pPr>
        <w:pStyle w:val="BodyText"/>
        <w:spacing w:before="0" w:after="0"/>
        <w:jc w:val="both"/>
        <w:rPr>
          <w:rFonts w:ascii="Georgia" w:hAnsi="Georgia"/>
        </w:rPr>
      </w:pPr>
      <w:r w:rsidRPr="001F152F">
        <w:rPr>
          <w:rFonts w:ascii="Georgia" w:hAnsi="Georgia"/>
        </w:rPr>
        <w:t>where process_flag = 'E' and error_message is not null</w:t>
      </w:r>
      <w:r>
        <w:rPr>
          <w:rFonts w:ascii="Georgia" w:hAnsi="Georgia"/>
        </w:rPr>
        <w:t xml:space="preserve"> and attribute1 is null</w:t>
      </w:r>
      <w:r w:rsidRPr="001F152F">
        <w:rPr>
          <w:rFonts w:ascii="Georgia" w:hAnsi="Georgia"/>
        </w:rPr>
        <w:t>;</w:t>
      </w:r>
    </w:p>
    <w:p w14:paraId="26929110" w14:textId="3AB3D10F" w:rsidR="001F152F" w:rsidRDefault="001F152F" w:rsidP="001F152F">
      <w:pPr>
        <w:pStyle w:val="BodyText"/>
        <w:numPr>
          <w:ilvl w:val="0"/>
          <w:numId w:val="29"/>
        </w:numPr>
        <w:spacing w:after="0"/>
        <w:jc w:val="both"/>
        <w:rPr>
          <w:rFonts w:ascii="Georgia" w:hAnsi="Georgia"/>
        </w:rPr>
      </w:pPr>
      <w:r>
        <w:rPr>
          <w:rFonts w:ascii="Georgia" w:hAnsi="Georgia"/>
        </w:rPr>
        <w:t>Update the current month’s 1</w:t>
      </w:r>
      <w:r w:rsidRPr="001F152F">
        <w:rPr>
          <w:rFonts w:ascii="Georgia" w:hAnsi="Georgia"/>
          <w:vertAlign w:val="superscript"/>
        </w:rPr>
        <w:t>st</w:t>
      </w:r>
      <w:r>
        <w:rPr>
          <w:rFonts w:ascii="Georgia" w:hAnsi="Georgia"/>
        </w:rPr>
        <w:t xml:space="preserve"> day as transaction date for all the error records:</w:t>
      </w:r>
    </w:p>
    <w:p w14:paraId="1F67F2F6" w14:textId="056B1C18" w:rsidR="001F152F" w:rsidRDefault="001F152F" w:rsidP="001F152F">
      <w:pPr>
        <w:pStyle w:val="BodyText"/>
        <w:spacing w:after="0"/>
        <w:jc w:val="both"/>
        <w:rPr>
          <w:rFonts w:ascii="Georgia" w:hAnsi="Georgia"/>
        </w:rPr>
      </w:pPr>
    </w:p>
    <w:p w14:paraId="2243D6D7" w14:textId="74548B46" w:rsidR="001F152F" w:rsidRPr="001F152F" w:rsidRDefault="001F152F" w:rsidP="001F152F">
      <w:pPr>
        <w:pStyle w:val="BodyText"/>
        <w:spacing w:after="0"/>
        <w:jc w:val="both"/>
        <w:rPr>
          <w:rFonts w:ascii="Georgia" w:hAnsi="Georgia"/>
        </w:rPr>
      </w:pPr>
      <w:r w:rsidRPr="001F152F">
        <w:rPr>
          <w:rFonts w:ascii="Georgia" w:hAnsi="Georgia"/>
        </w:rPr>
        <w:t xml:space="preserve">update </w:t>
      </w:r>
      <w:r w:rsidR="00FC6FE9" w:rsidRPr="001F152F">
        <w:rPr>
          <w:rFonts w:ascii="Georgia" w:hAnsi="Georgia"/>
        </w:rPr>
        <w:t>xxfh_his_</w:t>
      </w:r>
      <w:r w:rsidR="00FC6FE9">
        <w:rPr>
          <w:rFonts w:ascii="Georgia" w:hAnsi="Georgia"/>
        </w:rPr>
        <w:t>lot</w:t>
      </w:r>
      <w:r w:rsidR="00FC6FE9" w:rsidRPr="001F152F">
        <w:rPr>
          <w:rFonts w:ascii="Georgia" w:hAnsi="Georgia"/>
        </w:rPr>
        <w:t>_</w:t>
      </w:r>
      <w:r w:rsidR="00FC6FE9">
        <w:rPr>
          <w:rFonts w:ascii="Georgia" w:hAnsi="Georgia"/>
        </w:rPr>
        <w:t>amendment_txn</w:t>
      </w:r>
      <w:r w:rsidR="00FC6FE9" w:rsidRPr="001F152F">
        <w:rPr>
          <w:rFonts w:ascii="Georgia" w:hAnsi="Georgia"/>
        </w:rPr>
        <w:t>_tbl</w:t>
      </w:r>
    </w:p>
    <w:p w14:paraId="1F95AF21" w14:textId="0B9FC3B5" w:rsidR="001F152F" w:rsidRDefault="001F152F" w:rsidP="001F152F">
      <w:pPr>
        <w:pStyle w:val="BodyText"/>
        <w:spacing w:after="0"/>
        <w:jc w:val="both"/>
        <w:rPr>
          <w:rFonts w:ascii="Georgia" w:hAnsi="Georgia"/>
        </w:rPr>
      </w:pPr>
      <w:r w:rsidRPr="001F152F">
        <w:rPr>
          <w:rFonts w:ascii="Georgia" w:hAnsi="Georgia"/>
        </w:rPr>
        <w:t>set transaction_date = to_date('01-APR-2022 06:00:00' , 'DD-MON-YYYY HH24:MI:SS')</w:t>
      </w:r>
      <w:r>
        <w:rPr>
          <w:rFonts w:ascii="Georgia" w:hAnsi="Georgia"/>
        </w:rPr>
        <w:t>,</w:t>
      </w:r>
    </w:p>
    <w:p w14:paraId="0B23B9F8" w14:textId="7C6610D2" w:rsidR="001F152F" w:rsidRPr="001F152F" w:rsidRDefault="001F152F" w:rsidP="001F152F">
      <w:pPr>
        <w:pStyle w:val="BodyText"/>
        <w:spacing w:after="0"/>
        <w:jc w:val="both"/>
        <w:rPr>
          <w:rFonts w:ascii="Georgia" w:hAnsi="Georgia"/>
        </w:rPr>
      </w:pPr>
      <w:r>
        <w:rPr>
          <w:rFonts w:ascii="Georgia" w:hAnsi="Georgia"/>
        </w:rPr>
        <w:t>last_update_date = sysdate</w:t>
      </w:r>
    </w:p>
    <w:p w14:paraId="79216981" w14:textId="1508D0D7" w:rsidR="001F152F" w:rsidRDefault="001F152F" w:rsidP="001F152F">
      <w:pPr>
        <w:pStyle w:val="BodyText"/>
        <w:tabs>
          <w:tab w:val="left" w:pos="6766"/>
        </w:tabs>
        <w:spacing w:after="0"/>
        <w:jc w:val="both"/>
        <w:rPr>
          <w:rFonts w:ascii="Georgia" w:hAnsi="Georgia"/>
        </w:rPr>
      </w:pPr>
      <w:r w:rsidRPr="001F152F">
        <w:rPr>
          <w:rFonts w:ascii="Georgia" w:hAnsi="Georgia"/>
        </w:rPr>
        <w:t>where process_flag = 'E' and error_message is not null;</w:t>
      </w:r>
      <w:r>
        <w:rPr>
          <w:rFonts w:ascii="Georgia" w:hAnsi="Georgia"/>
        </w:rPr>
        <w:tab/>
      </w:r>
    </w:p>
    <w:p w14:paraId="0AFF4298" w14:textId="19C9E932" w:rsidR="00896C7C" w:rsidRDefault="00896C7C" w:rsidP="00896C7C">
      <w:pPr>
        <w:pStyle w:val="BodyText"/>
        <w:tabs>
          <w:tab w:val="left" w:pos="6766"/>
        </w:tabs>
        <w:spacing w:after="0"/>
        <w:ind w:left="0"/>
        <w:jc w:val="both"/>
        <w:rPr>
          <w:rFonts w:ascii="Georgia" w:hAnsi="Georgia"/>
        </w:rPr>
      </w:pPr>
    </w:p>
    <w:p w14:paraId="61098912" w14:textId="03106400" w:rsidR="000C026F" w:rsidRPr="00A22B16" w:rsidRDefault="000C026F" w:rsidP="000C026F">
      <w:pPr>
        <w:pStyle w:val="Heading1"/>
        <w:jc w:val="both"/>
        <w:rPr>
          <w:rFonts w:ascii="Georgia" w:hAnsi="Georgia"/>
        </w:rPr>
      </w:pPr>
      <w:bookmarkStart w:id="131" w:name="_Toc103893722"/>
      <w:r w:rsidRPr="00A22B16">
        <w:rPr>
          <w:rFonts w:ascii="Georgia" w:hAnsi="Georgia"/>
        </w:rPr>
        <w:lastRenderedPageBreak/>
        <w:t>HIS System</w:t>
      </w:r>
      <w:bookmarkEnd w:id="131"/>
    </w:p>
    <w:p w14:paraId="31139D70" w14:textId="297730F7" w:rsidR="000C026F" w:rsidRPr="00A22B16" w:rsidRDefault="000818BF" w:rsidP="000C026F">
      <w:pPr>
        <w:pStyle w:val="BodyText"/>
        <w:spacing w:after="0"/>
        <w:ind w:left="0"/>
        <w:jc w:val="both"/>
        <w:rPr>
          <w:rFonts w:ascii="Georgia" w:hAnsi="Georgia"/>
        </w:rPr>
      </w:pPr>
      <w:r>
        <w:rPr>
          <w:rFonts w:ascii="Georgia" w:hAnsi="Georgia"/>
        </w:rPr>
        <w:t xml:space="preserve">HIS system acts the first layer of transactional system for Fortis business. </w:t>
      </w:r>
    </w:p>
    <w:p w14:paraId="7E2E6E1A" w14:textId="3B7F02FA" w:rsidR="000C026F" w:rsidRPr="00A22B16" w:rsidRDefault="000C026F" w:rsidP="000C026F">
      <w:pPr>
        <w:pStyle w:val="BodyText"/>
        <w:spacing w:after="0"/>
        <w:ind w:left="0"/>
        <w:jc w:val="both"/>
        <w:rPr>
          <w:rFonts w:ascii="Georgia" w:hAnsi="Georgia"/>
        </w:rPr>
      </w:pPr>
    </w:p>
    <w:p w14:paraId="5B406FD0" w14:textId="47A9FA3F" w:rsidR="000C026F" w:rsidRPr="00A22B16" w:rsidRDefault="000C026F" w:rsidP="000C026F">
      <w:pPr>
        <w:pStyle w:val="Heading2"/>
        <w:ind w:right="4344"/>
        <w:rPr>
          <w:rFonts w:ascii="Georgia" w:hAnsi="Georgia"/>
        </w:rPr>
      </w:pPr>
      <w:bookmarkStart w:id="132" w:name="_Toc103893723"/>
      <w:r w:rsidRPr="00A22B16">
        <w:rPr>
          <w:rFonts w:ascii="Georgia" w:hAnsi="Georgia"/>
        </w:rPr>
        <w:t>HIS Services</w:t>
      </w:r>
      <w:bookmarkEnd w:id="132"/>
    </w:p>
    <w:p w14:paraId="0AD48CBB" w14:textId="14D70739" w:rsidR="000C026F" w:rsidRPr="00A22B16" w:rsidRDefault="000C026F" w:rsidP="000C026F">
      <w:pPr>
        <w:pStyle w:val="BodyText"/>
        <w:spacing w:after="0"/>
        <w:ind w:left="0"/>
        <w:jc w:val="both"/>
        <w:rPr>
          <w:rFonts w:ascii="Georgia" w:hAnsi="Georgia"/>
        </w:rPr>
      </w:pPr>
      <w:r w:rsidRPr="00A22B16">
        <w:rPr>
          <w:rFonts w:ascii="Georgia" w:hAnsi="Georgia"/>
        </w:rPr>
        <w:t xml:space="preserve">HIS REST based web-services are used to send </w:t>
      </w:r>
      <w:r w:rsidR="000818BF">
        <w:rPr>
          <w:rFonts w:ascii="Georgia" w:hAnsi="Georgia"/>
        </w:rPr>
        <w:t>the response file to share the transactional status:</w:t>
      </w:r>
    </w:p>
    <w:p w14:paraId="186DBE53" w14:textId="6FDE8FD0" w:rsidR="00A56AA0" w:rsidRPr="00A22B16" w:rsidRDefault="00A56AA0" w:rsidP="000C026F">
      <w:pPr>
        <w:pStyle w:val="BodyText"/>
        <w:spacing w:after="0"/>
        <w:ind w:left="0"/>
        <w:jc w:val="both"/>
        <w:rPr>
          <w:rFonts w:ascii="Georgia" w:hAnsi="Georgia"/>
        </w:rPr>
      </w:pPr>
    </w:p>
    <w:tbl>
      <w:tblPr>
        <w:tblStyle w:val="TableGrid"/>
        <w:tblW w:w="0" w:type="auto"/>
        <w:tblLook w:val="04A0" w:firstRow="1" w:lastRow="0" w:firstColumn="1" w:lastColumn="0" w:noHBand="0" w:noVBand="1"/>
      </w:tblPr>
      <w:tblGrid>
        <w:gridCol w:w="2605"/>
        <w:gridCol w:w="3600"/>
      </w:tblGrid>
      <w:tr w:rsidR="004707DA" w:rsidRPr="00A22B16" w14:paraId="717C433E" w14:textId="77777777" w:rsidTr="004707DA">
        <w:tc>
          <w:tcPr>
            <w:tcW w:w="2605" w:type="dxa"/>
          </w:tcPr>
          <w:p w14:paraId="5C98E160" w14:textId="2B26F748" w:rsidR="004707DA" w:rsidRPr="00A22B16" w:rsidRDefault="004707DA" w:rsidP="000C026F">
            <w:pPr>
              <w:pStyle w:val="BodyText"/>
              <w:spacing w:after="0"/>
              <w:ind w:left="0"/>
              <w:jc w:val="both"/>
              <w:rPr>
                <w:rFonts w:ascii="Georgia" w:hAnsi="Georgia"/>
                <w:b/>
                <w:bCs/>
                <w:sz w:val="18"/>
                <w:szCs w:val="18"/>
              </w:rPr>
            </w:pPr>
            <w:r w:rsidRPr="00A22B16">
              <w:rPr>
                <w:rFonts w:ascii="Georgia" w:hAnsi="Georgia"/>
                <w:b/>
                <w:bCs/>
                <w:sz w:val="18"/>
                <w:szCs w:val="18"/>
              </w:rPr>
              <w:t>HIS Username</w:t>
            </w:r>
          </w:p>
        </w:tc>
        <w:tc>
          <w:tcPr>
            <w:tcW w:w="3600" w:type="dxa"/>
          </w:tcPr>
          <w:p w14:paraId="700B02ED" w14:textId="55E50E19" w:rsidR="004707DA" w:rsidRPr="00A22B16" w:rsidRDefault="004707DA" w:rsidP="000C026F">
            <w:pPr>
              <w:pStyle w:val="BodyText"/>
              <w:spacing w:after="0"/>
              <w:ind w:left="0"/>
              <w:jc w:val="both"/>
              <w:rPr>
                <w:rFonts w:ascii="Georgia" w:hAnsi="Georgia"/>
                <w:sz w:val="18"/>
                <w:szCs w:val="18"/>
              </w:rPr>
            </w:pPr>
            <w:r w:rsidRPr="00A22B16">
              <w:rPr>
                <w:rFonts w:ascii="Georgia" w:hAnsi="Georgia"/>
                <w:sz w:val="18"/>
                <w:szCs w:val="18"/>
              </w:rPr>
              <w:t>HIS_Integ_USER_PROD</w:t>
            </w:r>
          </w:p>
        </w:tc>
      </w:tr>
      <w:tr w:rsidR="004707DA" w:rsidRPr="00A22B16" w14:paraId="5BB3923F" w14:textId="77777777" w:rsidTr="004707DA">
        <w:tc>
          <w:tcPr>
            <w:tcW w:w="2605" w:type="dxa"/>
          </w:tcPr>
          <w:p w14:paraId="472C992F" w14:textId="22785856" w:rsidR="004707DA" w:rsidRPr="00A22B16" w:rsidRDefault="004707DA" w:rsidP="000C026F">
            <w:pPr>
              <w:pStyle w:val="BodyText"/>
              <w:spacing w:after="0"/>
              <w:ind w:left="0"/>
              <w:jc w:val="both"/>
              <w:rPr>
                <w:rFonts w:ascii="Georgia" w:hAnsi="Georgia"/>
                <w:b/>
                <w:bCs/>
                <w:sz w:val="18"/>
                <w:szCs w:val="18"/>
              </w:rPr>
            </w:pPr>
            <w:r w:rsidRPr="00A22B16">
              <w:rPr>
                <w:rFonts w:ascii="Georgia" w:hAnsi="Georgia"/>
                <w:b/>
                <w:bCs/>
                <w:sz w:val="18"/>
                <w:szCs w:val="18"/>
              </w:rPr>
              <w:t>HIS Encryption Key</w:t>
            </w:r>
          </w:p>
        </w:tc>
        <w:tc>
          <w:tcPr>
            <w:tcW w:w="3600" w:type="dxa"/>
          </w:tcPr>
          <w:p w14:paraId="14FD7D10" w14:textId="47E30084" w:rsidR="004707DA" w:rsidRPr="00A22B16" w:rsidRDefault="004707DA" w:rsidP="000C026F">
            <w:pPr>
              <w:pStyle w:val="BodyText"/>
              <w:spacing w:after="0"/>
              <w:ind w:left="0"/>
              <w:jc w:val="both"/>
              <w:rPr>
                <w:rFonts w:ascii="Georgia" w:hAnsi="Georgia"/>
                <w:sz w:val="18"/>
                <w:szCs w:val="18"/>
              </w:rPr>
            </w:pPr>
            <w:r w:rsidRPr="00A22B16">
              <w:rPr>
                <w:rFonts w:ascii="Georgia" w:hAnsi="Georgia"/>
                <w:sz w:val="18"/>
                <w:szCs w:val="18"/>
              </w:rPr>
              <w:t>FAC70AF7</w:t>
            </w:r>
          </w:p>
        </w:tc>
      </w:tr>
    </w:tbl>
    <w:p w14:paraId="0A4439D8" w14:textId="6F86ACEE" w:rsidR="004707DA" w:rsidRPr="00A22B16" w:rsidRDefault="004707DA" w:rsidP="000C026F">
      <w:pPr>
        <w:pStyle w:val="BodyText"/>
        <w:spacing w:after="0"/>
        <w:ind w:left="0"/>
        <w:jc w:val="both"/>
        <w:rPr>
          <w:rFonts w:ascii="Georgia" w:hAnsi="Georgia"/>
        </w:rPr>
      </w:pPr>
    </w:p>
    <w:tbl>
      <w:tblPr>
        <w:tblStyle w:val="TableGrid"/>
        <w:tblW w:w="0" w:type="auto"/>
        <w:tblLayout w:type="fixed"/>
        <w:tblLook w:val="04A0" w:firstRow="1" w:lastRow="0" w:firstColumn="1" w:lastColumn="0" w:noHBand="0" w:noVBand="1"/>
      </w:tblPr>
      <w:tblGrid>
        <w:gridCol w:w="545"/>
        <w:gridCol w:w="3680"/>
        <w:gridCol w:w="3407"/>
        <w:gridCol w:w="2798"/>
      </w:tblGrid>
      <w:tr w:rsidR="004707DA" w:rsidRPr="00A22B16" w14:paraId="6EA04F64" w14:textId="77777777" w:rsidTr="00307207">
        <w:tc>
          <w:tcPr>
            <w:tcW w:w="545" w:type="dxa"/>
            <w:shd w:val="clear" w:color="auto" w:fill="D9D9D9" w:themeFill="background1" w:themeFillShade="D9"/>
          </w:tcPr>
          <w:p w14:paraId="5097694B" w14:textId="4164A3B7" w:rsidR="004707DA" w:rsidRPr="00A22B16" w:rsidRDefault="004707DA" w:rsidP="000C026F">
            <w:pPr>
              <w:pStyle w:val="BodyText"/>
              <w:spacing w:after="0"/>
              <w:ind w:left="0"/>
              <w:jc w:val="both"/>
              <w:rPr>
                <w:rFonts w:ascii="Georgia" w:hAnsi="Georgia"/>
                <w:b/>
                <w:bCs/>
                <w:sz w:val="16"/>
                <w:szCs w:val="16"/>
              </w:rPr>
            </w:pPr>
            <w:r w:rsidRPr="00A22B16">
              <w:rPr>
                <w:rFonts w:ascii="Georgia" w:hAnsi="Georgia"/>
                <w:b/>
                <w:bCs/>
                <w:sz w:val="16"/>
                <w:szCs w:val="16"/>
              </w:rPr>
              <w:t>SI No</w:t>
            </w:r>
          </w:p>
        </w:tc>
        <w:tc>
          <w:tcPr>
            <w:tcW w:w="3680" w:type="dxa"/>
            <w:shd w:val="clear" w:color="auto" w:fill="D9D9D9" w:themeFill="background1" w:themeFillShade="D9"/>
          </w:tcPr>
          <w:p w14:paraId="5BAF345E" w14:textId="48472CCE" w:rsidR="004707DA" w:rsidRPr="00A22B16" w:rsidRDefault="004707DA" w:rsidP="000C026F">
            <w:pPr>
              <w:pStyle w:val="BodyText"/>
              <w:spacing w:after="0"/>
              <w:ind w:left="0"/>
              <w:jc w:val="both"/>
              <w:rPr>
                <w:rFonts w:ascii="Georgia" w:hAnsi="Georgia"/>
                <w:b/>
                <w:bCs/>
                <w:sz w:val="16"/>
                <w:szCs w:val="16"/>
              </w:rPr>
            </w:pPr>
            <w:r w:rsidRPr="00A22B16">
              <w:rPr>
                <w:rFonts w:ascii="Georgia" w:hAnsi="Georgia"/>
                <w:b/>
                <w:bCs/>
                <w:sz w:val="16"/>
                <w:szCs w:val="16"/>
              </w:rPr>
              <w:t>Service Details</w:t>
            </w:r>
          </w:p>
        </w:tc>
        <w:tc>
          <w:tcPr>
            <w:tcW w:w="3407" w:type="dxa"/>
            <w:shd w:val="clear" w:color="auto" w:fill="D9D9D9" w:themeFill="background1" w:themeFillShade="D9"/>
          </w:tcPr>
          <w:p w14:paraId="6B78D6FB" w14:textId="51020A88" w:rsidR="004707DA" w:rsidRPr="00A22B16" w:rsidRDefault="004707DA" w:rsidP="000C026F">
            <w:pPr>
              <w:pStyle w:val="BodyText"/>
              <w:spacing w:after="0"/>
              <w:ind w:left="0"/>
              <w:jc w:val="both"/>
              <w:rPr>
                <w:rFonts w:ascii="Georgia" w:hAnsi="Georgia"/>
                <w:b/>
                <w:bCs/>
                <w:sz w:val="16"/>
                <w:szCs w:val="16"/>
              </w:rPr>
            </w:pPr>
            <w:r w:rsidRPr="00A22B16">
              <w:rPr>
                <w:rFonts w:ascii="Georgia" w:hAnsi="Georgia"/>
                <w:b/>
                <w:bCs/>
                <w:sz w:val="16"/>
                <w:szCs w:val="16"/>
              </w:rPr>
              <w:t>Parameters</w:t>
            </w:r>
          </w:p>
        </w:tc>
        <w:tc>
          <w:tcPr>
            <w:tcW w:w="2798" w:type="dxa"/>
            <w:shd w:val="clear" w:color="auto" w:fill="D9D9D9" w:themeFill="background1" w:themeFillShade="D9"/>
          </w:tcPr>
          <w:p w14:paraId="41F8534C" w14:textId="19815EB6" w:rsidR="004707DA" w:rsidRPr="00A22B16" w:rsidRDefault="004707DA" w:rsidP="000C026F">
            <w:pPr>
              <w:pStyle w:val="BodyText"/>
              <w:spacing w:after="0"/>
              <w:ind w:left="0"/>
              <w:jc w:val="both"/>
              <w:rPr>
                <w:rFonts w:ascii="Georgia" w:hAnsi="Georgia"/>
                <w:b/>
                <w:bCs/>
                <w:sz w:val="16"/>
                <w:szCs w:val="16"/>
              </w:rPr>
            </w:pPr>
            <w:r w:rsidRPr="00A22B16">
              <w:rPr>
                <w:rFonts w:ascii="Georgia" w:hAnsi="Georgia"/>
                <w:b/>
                <w:bCs/>
                <w:sz w:val="16"/>
                <w:szCs w:val="16"/>
              </w:rPr>
              <w:t>Description</w:t>
            </w:r>
          </w:p>
        </w:tc>
      </w:tr>
      <w:tr w:rsidR="004707DA" w:rsidRPr="00A22B16" w14:paraId="0BB33372" w14:textId="77777777" w:rsidTr="00307207">
        <w:tc>
          <w:tcPr>
            <w:tcW w:w="545" w:type="dxa"/>
          </w:tcPr>
          <w:p w14:paraId="1712A5CB" w14:textId="1B76489B" w:rsidR="004707DA" w:rsidRPr="00A22B16" w:rsidRDefault="004707DA" w:rsidP="000C026F">
            <w:pPr>
              <w:pStyle w:val="BodyText"/>
              <w:spacing w:after="0"/>
              <w:ind w:left="0"/>
              <w:jc w:val="both"/>
              <w:rPr>
                <w:rFonts w:ascii="Georgia" w:hAnsi="Georgia"/>
                <w:sz w:val="16"/>
                <w:szCs w:val="16"/>
              </w:rPr>
            </w:pPr>
            <w:r w:rsidRPr="00A22B16">
              <w:rPr>
                <w:rFonts w:ascii="Georgia" w:hAnsi="Georgia"/>
                <w:sz w:val="16"/>
                <w:szCs w:val="16"/>
              </w:rPr>
              <w:t>1</w:t>
            </w:r>
          </w:p>
        </w:tc>
        <w:tc>
          <w:tcPr>
            <w:tcW w:w="3680" w:type="dxa"/>
          </w:tcPr>
          <w:p w14:paraId="416F16F7" w14:textId="7D97B2EC" w:rsidR="004707DA" w:rsidRPr="00A22B16" w:rsidRDefault="004707DA" w:rsidP="000C026F">
            <w:pPr>
              <w:pStyle w:val="BodyText"/>
              <w:spacing w:after="0"/>
              <w:ind w:left="0"/>
              <w:jc w:val="both"/>
              <w:rPr>
                <w:rFonts w:ascii="Georgia" w:hAnsi="Georgia"/>
                <w:sz w:val="16"/>
                <w:szCs w:val="16"/>
              </w:rPr>
            </w:pPr>
            <w:r w:rsidRPr="00A22B16">
              <w:rPr>
                <w:rFonts w:ascii="Georgia" w:hAnsi="Georgia"/>
                <w:sz w:val="16"/>
                <w:szCs w:val="16"/>
              </w:rPr>
              <w:t>https://ihisapi.fortishealthcare.com/api/ValidateUser</w:t>
            </w:r>
          </w:p>
        </w:tc>
        <w:tc>
          <w:tcPr>
            <w:tcW w:w="3407" w:type="dxa"/>
          </w:tcPr>
          <w:p w14:paraId="5DD0E0BD" w14:textId="77777777" w:rsidR="004707DA" w:rsidRPr="00A22B16" w:rsidRDefault="004707DA" w:rsidP="000C026F">
            <w:pPr>
              <w:pStyle w:val="BodyText"/>
              <w:spacing w:after="0"/>
              <w:ind w:left="0"/>
              <w:jc w:val="both"/>
              <w:rPr>
                <w:rFonts w:ascii="Georgia" w:hAnsi="Georgia"/>
                <w:sz w:val="16"/>
                <w:szCs w:val="16"/>
              </w:rPr>
            </w:pPr>
          </w:p>
        </w:tc>
        <w:tc>
          <w:tcPr>
            <w:tcW w:w="2798" w:type="dxa"/>
          </w:tcPr>
          <w:p w14:paraId="15D446F7" w14:textId="0E726C77" w:rsidR="004707DA" w:rsidRPr="00A22B16" w:rsidRDefault="004707DA" w:rsidP="000C026F">
            <w:pPr>
              <w:pStyle w:val="BodyText"/>
              <w:spacing w:after="0"/>
              <w:ind w:left="0"/>
              <w:jc w:val="both"/>
              <w:rPr>
                <w:rFonts w:ascii="Georgia" w:hAnsi="Georgia"/>
                <w:sz w:val="16"/>
                <w:szCs w:val="16"/>
              </w:rPr>
            </w:pPr>
            <w:r w:rsidRPr="00A22B16">
              <w:rPr>
                <w:rFonts w:ascii="Georgia" w:hAnsi="Georgia"/>
                <w:sz w:val="16"/>
                <w:szCs w:val="16"/>
              </w:rPr>
              <w:t>To validate HIS user and get the authentication token</w:t>
            </w:r>
          </w:p>
        </w:tc>
      </w:tr>
      <w:tr w:rsidR="004707DA" w:rsidRPr="00A22B16" w14:paraId="697F35DA" w14:textId="77777777" w:rsidTr="00307207">
        <w:tc>
          <w:tcPr>
            <w:tcW w:w="545" w:type="dxa"/>
          </w:tcPr>
          <w:p w14:paraId="2577F534" w14:textId="17A3706E" w:rsidR="004707DA" w:rsidRPr="00A22B16" w:rsidRDefault="004707DA" w:rsidP="000C026F">
            <w:pPr>
              <w:pStyle w:val="BodyText"/>
              <w:spacing w:after="0"/>
              <w:ind w:left="0"/>
              <w:jc w:val="both"/>
              <w:rPr>
                <w:rFonts w:ascii="Georgia" w:hAnsi="Georgia"/>
                <w:sz w:val="16"/>
                <w:szCs w:val="16"/>
              </w:rPr>
            </w:pPr>
            <w:r w:rsidRPr="00A22B16">
              <w:rPr>
                <w:rFonts w:ascii="Georgia" w:hAnsi="Georgia"/>
                <w:sz w:val="16"/>
                <w:szCs w:val="16"/>
              </w:rPr>
              <w:t>2</w:t>
            </w:r>
          </w:p>
        </w:tc>
        <w:tc>
          <w:tcPr>
            <w:tcW w:w="3680" w:type="dxa"/>
          </w:tcPr>
          <w:p w14:paraId="06069327" w14:textId="16750746" w:rsidR="004707DA" w:rsidRPr="00A22B16" w:rsidRDefault="004707DA" w:rsidP="000C026F">
            <w:pPr>
              <w:pStyle w:val="BodyText"/>
              <w:spacing w:after="0"/>
              <w:ind w:left="0"/>
              <w:jc w:val="both"/>
              <w:rPr>
                <w:rFonts w:ascii="Georgia" w:hAnsi="Georgia"/>
                <w:sz w:val="16"/>
                <w:szCs w:val="16"/>
              </w:rPr>
            </w:pPr>
            <w:r w:rsidRPr="00A22B16">
              <w:rPr>
                <w:rFonts w:ascii="Georgia" w:hAnsi="Georgia"/>
                <w:sz w:val="16"/>
                <w:szCs w:val="16"/>
              </w:rPr>
              <w:t>https://ihisapi.fortishealthcare.com/api/FusionPaaS/UploadFile</w:t>
            </w:r>
          </w:p>
        </w:tc>
        <w:tc>
          <w:tcPr>
            <w:tcW w:w="3407" w:type="dxa"/>
          </w:tcPr>
          <w:p w14:paraId="4547E8AE" w14:textId="77777777" w:rsidR="004707DA" w:rsidRPr="00A22B16" w:rsidRDefault="004707DA" w:rsidP="000C026F">
            <w:pPr>
              <w:pStyle w:val="BodyText"/>
              <w:spacing w:after="0"/>
              <w:ind w:left="0"/>
              <w:jc w:val="both"/>
              <w:rPr>
                <w:rFonts w:ascii="Georgia" w:hAnsi="Georgia"/>
                <w:sz w:val="16"/>
                <w:szCs w:val="16"/>
              </w:rPr>
            </w:pPr>
          </w:p>
        </w:tc>
        <w:tc>
          <w:tcPr>
            <w:tcW w:w="2798" w:type="dxa"/>
          </w:tcPr>
          <w:p w14:paraId="50FBDDF7" w14:textId="77777777" w:rsidR="004707DA" w:rsidRPr="00A22B16" w:rsidRDefault="004707DA" w:rsidP="000C026F">
            <w:pPr>
              <w:pStyle w:val="BodyText"/>
              <w:spacing w:after="0"/>
              <w:ind w:left="0"/>
              <w:jc w:val="both"/>
              <w:rPr>
                <w:rFonts w:ascii="Georgia" w:hAnsi="Georgia"/>
                <w:sz w:val="16"/>
                <w:szCs w:val="16"/>
              </w:rPr>
            </w:pPr>
          </w:p>
        </w:tc>
      </w:tr>
      <w:tr w:rsidR="004707DA" w:rsidRPr="00A22B16" w14:paraId="65BB929A" w14:textId="77777777" w:rsidTr="00307207">
        <w:tc>
          <w:tcPr>
            <w:tcW w:w="545" w:type="dxa"/>
          </w:tcPr>
          <w:p w14:paraId="7DFCCF89" w14:textId="00A10614" w:rsidR="004707DA" w:rsidRPr="00A22B16" w:rsidRDefault="004707DA" w:rsidP="000C026F">
            <w:pPr>
              <w:pStyle w:val="BodyText"/>
              <w:spacing w:after="0"/>
              <w:ind w:left="0"/>
              <w:jc w:val="both"/>
              <w:rPr>
                <w:rFonts w:ascii="Georgia" w:hAnsi="Georgia"/>
                <w:sz w:val="16"/>
                <w:szCs w:val="16"/>
              </w:rPr>
            </w:pPr>
            <w:r w:rsidRPr="00A22B16">
              <w:rPr>
                <w:rFonts w:ascii="Georgia" w:hAnsi="Georgia"/>
                <w:sz w:val="16"/>
                <w:szCs w:val="16"/>
              </w:rPr>
              <w:t>3</w:t>
            </w:r>
          </w:p>
        </w:tc>
        <w:tc>
          <w:tcPr>
            <w:tcW w:w="3680" w:type="dxa"/>
          </w:tcPr>
          <w:p w14:paraId="66B2A624" w14:textId="6FC78B3A" w:rsidR="004707DA" w:rsidRPr="00A22B16" w:rsidRDefault="004707DA" w:rsidP="000C026F">
            <w:pPr>
              <w:pStyle w:val="BodyText"/>
              <w:spacing w:after="0"/>
              <w:ind w:left="0"/>
              <w:jc w:val="both"/>
              <w:rPr>
                <w:rFonts w:ascii="Georgia" w:hAnsi="Georgia"/>
                <w:sz w:val="16"/>
                <w:szCs w:val="16"/>
              </w:rPr>
            </w:pPr>
            <w:r w:rsidRPr="00A22B16">
              <w:rPr>
                <w:rFonts w:ascii="Georgia" w:hAnsi="Georgia"/>
                <w:sz w:val="16"/>
                <w:szCs w:val="16"/>
              </w:rPr>
              <w:t>https://ihisapi.fortishealthcare.com/api/FusionPaaS/errorfiles</w:t>
            </w:r>
          </w:p>
        </w:tc>
        <w:tc>
          <w:tcPr>
            <w:tcW w:w="3407" w:type="dxa"/>
          </w:tcPr>
          <w:p w14:paraId="6E9C9827" w14:textId="77777777" w:rsidR="004707DA" w:rsidRPr="00A22B16" w:rsidRDefault="004707DA" w:rsidP="000C026F">
            <w:pPr>
              <w:pStyle w:val="BodyText"/>
              <w:spacing w:after="0"/>
              <w:ind w:left="0"/>
              <w:jc w:val="both"/>
              <w:rPr>
                <w:rFonts w:ascii="Georgia" w:hAnsi="Georgia"/>
                <w:sz w:val="16"/>
                <w:szCs w:val="16"/>
              </w:rPr>
            </w:pPr>
          </w:p>
        </w:tc>
        <w:tc>
          <w:tcPr>
            <w:tcW w:w="2798" w:type="dxa"/>
          </w:tcPr>
          <w:p w14:paraId="1A5FBBFD" w14:textId="77777777" w:rsidR="004707DA" w:rsidRPr="00A22B16" w:rsidRDefault="004707DA" w:rsidP="000C026F">
            <w:pPr>
              <w:pStyle w:val="BodyText"/>
              <w:spacing w:after="0"/>
              <w:ind w:left="0"/>
              <w:jc w:val="both"/>
              <w:rPr>
                <w:rFonts w:ascii="Georgia" w:hAnsi="Georgia"/>
                <w:sz w:val="16"/>
                <w:szCs w:val="16"/>
              </w:rPr>
            </w:pPr>
          </w:p>
        </w:tc>
      </w:tr>
    </w:tbl>
    <w:p w14:paraId="15529BA3" w14:textId="09B38003" w:rsidR="000C026F" w:rsidRPr="00A22B16" w:rsidRDefault="000C026F" w:rsidP="000C026F">
      <w:pPr>
        <w:pStyle w:val="BodyText"/>
        <w:spacing w:after="0"/>
        <w:ind w:left="0"/>
        <w:jc w:val="both"/>
        <w:rPr>
          <w:rFonts w:ascii="Georgia" w:hAnsi="Georgia"/>
        </w:rPr>
      </w:pPr>
    </w:p>
    <w:p w14:paraId="65B983A0" w14:textId="77777777" w:rsidR="000C026F" w:rsidRPr="00A22B16" w:rsidRDefault="000C026F" w:rsidP="000C026F">
      <w:pPr>
        <w:pStyle w:val="BodyText"/>
        <w:spacing w:after="0"/>
        <w:ind w:left="0"/>
        <w:jc w:val="both"/>
        <w:rPr>
          <w:rFonts w:ascii="Georgia" w:hAnsi="Georgia"/>
        </w:rPr>
      </w:pPr>
    </w:p>
    <w:p w14:paraId="12A20412" w14:textId="77777777" w:rsidR="000C026F" w:rsidRPr="00A22B16" w:rsidRDefault="000C026F" w:rsidP="000C026F">
      <w:pPr>
        <w:pStyle w:val="BodyText"/>
        <w:spacing w:after="0"/>
        <w:ind w:left="0"/>
        <w:jc w:val="both"/>
        <w:rPr>
          <w:rFonts w:ascii="Georgia" w:hAnsi="Georgia"/>
        </w:rPr>
      </w:pPr>
    </w:p>
    <w:p w14:paraId="52BD2893" w14:textId="77777777" w:rsidR="000C026F" w:rsidRPr="00A22B16" w:rsidRDefault="000C026F" w:rsidP="000C026F">
      <w:pPr>
        <w:pStyle w:val="BodyText"/>
        <w:spacing w:after="0"/>
        <w:ind w:left="0"/>
        <w:jc w:val="both"/>
        <w:rPr>
          <w:rFonts w:ascii="Georgia" w:hAnsi="Georgia"/>
        </w:rPr>
      </w:pPr>
    </w:p>
    <w:p w14:paraId="325E56DC" w14:textId="770E4E61" w:rsidR="00964083" w:rsidRPr="00A22B16" w:rsidRDefault="00964083" w:rsidP="00964083">
      <w:pPr>
        <w:pStyle w:val="Heading1"/>
        <w:jc w:val="both"/>
        <w:rPr>
          <w:rFonts w:ascii="Georgia" w:hAnsi="Georgia"/>
        </w:rPr>
      </w:pPr>
      <w:bookmarkStart w:id="133" w:name="_Toc103893724"/>
      <w:r>
        <w:rPr>
          <w:rFonts w:ascii="Georgia" w:hAnsi="Georgia"/>
        </w:rPr>
        <w:lastRenderedPageBreak/>
        <w:t>Data FIELD Mapping</w:t>
      </w:r>
      <w:bookmarkEnd w:id="133"/>
    </w:p>
    <w:p w14:paraId="6836F7DB" w14:textId="6CAAA73A" w:rsidR="00964083" w:rsidRPr="00A22B16" w:rsidRDefault="00964083" w:rsidP="00964083">
      <w:pPr>
        <w:pStyle w:val="BodyText"/>
        <w:spacing w:after="0"/>
        <w:ind w:left="0"/>
        <w:jc w:val="both"/>
        <w:rPr>
          <w:rFonts w:ascii="Georgia" w:hAnsi="Georgia"/>
        </w:rPr>
      </w:pPr>
      <w:r>
        <w:rPr>
          <w:rFonts w:ascii="Georgia" w:hAnsi="Georgia"/>
        </w:rPr>
        <w:t>Integration data field mapping from Fusion to HIS format.</w:t>
      </w:r>
    </w:p>
    <w:p w14:paraId="1FCF86C5" w14:textId="77777777" w:rsidR="00964083" w:rsidRPr="00A22B16" w:rsidRDefault="00964083" w:rsidP="00964083">
      <w:pPr>
        <w:pStyle w:val="BodyText"/>
        <w:spacing w:after="0"/>
        <w:ind w:left="0"/>
        <w:jc w:val="both"/>
        <w:rPr>
          <w:rFonts w:ascii="Georgia" w:hAnsi="Georgia"/>
        </w:rPr>
      </w:pPr>
    </w:p>
    <w:p w14:paraId="7771F0DB" w14:textId="76AA9029" w:rsidR="00964083" w:rsidRPr="00A22B16" w:rsidRDefault="00964083" w:rsidP="00964083">
      <w:pPr>
        <w:pStyle w:val="Heading2"/>
        <w:ind w:right="4344"/>
        <w:rPr>
          <w:rFonts w:ascii="Georgia" w:hAnsi="Georgia"/>
        </w:rPr>
      </w:pPr>
      <w:bookmarkStart w:id="134" w:name="_Toc103893725"/>
      <w:r>
        <w:rPr>
          <w:rFonts w:ascii="Georgia" w:hAnsi="Georgia"/>
        </w:rPr>
        <w:t>F</w:t>
      </w:r>
      <w:r w:rsidR="000818BF">
        <w:rPr>
          <w:rFonts w:ascii="Georgia" w:hAnsi="Georgia"/>
        </w:rPr>
        <w:t>ile format</w:t>
      </w:r>
      <w:bookmarkEnd w:id="134"/>
    </w:p>
    <w:p w14:paraId="03A38C68" w14:textId="46567946" w:rsidR="00964083" w:rsidRDefault="000818BF" w:rsidP="00964083">
      <w:pPr>
        <w:pStyle w:val="BodyText"/>
        <w:spacing w:after="0"/>
        <w:ind w:left="0"/>
        <w:jc w:val="both"/>
        <w:rPr>
          <w:rFonts w:ascii="Georgia" w:hAnsi="Georgia"/>
        </w:rPr>
      </w:pPr>
      <w:r>
        <w:rPr>
          <w:rFonts w:ascii="Georgia" w:hAnsi="Georgia"/>
        </w:rPr>
        <w:t>HIS sends the data for Inventory consumption interface as per the following file format:</w:t>
      </w:r>
    </w:p>
    <w:p w14:paraId="7E774020" w14:textId="3A2F8F8C" w:rsidR="000818BF" w:rsidRDefault="000818BF" w:rsidP="00964083">
      <w:pPr>
        <w:pStyle w:val="BodyText"/>
        <w:spacing w:after="0"/>
        <w:ind w:left="0"/>
        <w:jc w:val="both"/>
        <w:rPr>
          <w:rFonts w:ascii="Georgia" w:hAnsi="Georgia"/>
        </w:rPr>
      </w:pPr>
    </w:p>
    <w:p w14:paraId="4DA2BC02" w14:textId="6CB451BB" w:rsidR="000818BF" w:rsidRPr="00A22B16" w:rsidRDefault="00F57551" w:rsidP="00964083">
      <w:pPr>
        <w:pStyle w:val="BodyText"/>
        <w:spacing w:after="0"/>
        <w:ind w:left="0"/>
        <w:jc w:val="both"/>
        <w:rPr>
          <w:rFonts w:ascii="Georgia" w:hAnsi="Georgia"/>
        </w:rPr>
      </w:pPr>
      <w:r>
        <w:rPr>
          <w:rFonts w:ascii="Georgia" w:hAnsi="Georgia"/>
        </w:rPr>
        <w:object w:dxaOrig="1534" w:dyaOrig="997" w14:anchorId="5CB06BCB">
          <v:shape id="_x0000_i1027" type="#_x0000_t75" style="width:76.5pt;height:49.5pt" o:ole="">
            <v:imagedata r:id="rId29" o:title=""/>
          </v:shape>
          <o:OLEObject Type="Embed" ProgID="Excel.SheetMacroEnabled.12" ShapeID="_x0000_i1027" DrawAspect="Icon" ObjectID="_1748693688" r:id="rId30"/>
        </w:object>
      </w:r>
    </w:p>
    <w:p w14:paraId="344E25B5" w14:textId="36F4BAC7" w:rsidR="00964083" w:rsidRPr="00A22B16" w:rsidRDefault="00964083" w:rsidP="00964083">
      <w:pPr>
        <w:pStyle w:val="Heading2"/>
        <w:ind w:right="4344"/>
        <w:rPr>
          <w:rFonts w:ascii="Georgia" w:hAnsi="Georgia"/>
        </w:rPr>
      </w:pPr>
      <w:bookmarkStart w:id="135" w:name="_Toc103893726"/>
      <w:r>
        <w:rPr>
          <w:rFonts w:ascii="Georgia" w:hAnsi="Georgia"/>
        </w:rPr>
        <w:t>Frequency</w:t>
      </w:r>
      <w:bookmarkEnd w:id="135"/>
    </w:p>
    <w:p w14:paraId="235EF0CD" w14:textId="491A6DC7" w:rsidR="00964083" w:rsidRPr="00A22B16" w:rsidRDefault="000818BF" w:rsidP="00964083">
      <w:pPr>
        <w:pStyle w:val="BodyText"/>
        <w:spacing w:after="0"/>
        <w:ind w:left="0"/>
        <w:jc w:val="both"/>
        <w:rPr>
          <w:rFonts w:ascii="Georgia" w:hAnsi="Georgia"/>
        </w:rPr>
      </w:pPr>
      <w:r>
        <w:rPr>
          <w:rFonts w:ascii="Georgia" w:hAnsi="Georgia"/>
        </w:rPr>
        <w:t>HIS invokes OIC REST Endpoint URL e</w:t>
      </w:r>
      <w:r w:rsidR="00E97611">
        <w:rPr>
          <w:rFonts w:ascii="Georgia" w:hAnsi="Georgia"/>
        </w:rPr>
        <w:t>very half an hour</w:t>
      </w:r>
      <w:r>
        <w:rPr>
          <w:rFonts w:ascii="Georgia" w:hAnsi="Georgia"/>
        </w:rPr>
        <w:t xml:space="preserve"> to interface the data file to Oracle fusion.</w:t>
      </w:r>
    </w:p>
    <w:p w14:paraId="7996E180" w14:textId="5965CC5E" w:rsidR="00964083" w:rsidRPr="00A22B16" w:rsidRDefault="00964083" w:rsidP="00964083">
      <w:pPr>
        <w:pStyle w:val="Heading1"/>
        <w:jc w:val="both"/>
        <w:rPr>
          <w:rFonts w:ascii="Georgia" w:hAnsi="Georgia"/>
        </w:rPr>
      </w:pPr>
      <w:bookmarkStart w:id="136" w:name="_Toc103893727"/>
      <w:r>
        <w:rPr>
          <w:rFonts w:ascii="Georgia" w:hAnsi="Georgia"/>
        </w:rPr>
        <w:lastRenderedPageBreak/>
        <w:t>Exception handling</w:t>
      </w:r>
      <w:bookmarkEnd w:id="136"/>
    </w:p>
    <w:p w14:paraId="2C55EE07" w14:textId="032E087D" w:rsidR="00964083" w:rsidRPr="00A22B16" w:rsidRDefault="006206B0" w:rsidP="00964083">
      <w:pPr>
        <w:pStyle w:val="BodyText"/>
        <w:spacing w:after="0"/>
        <w:ind w:left="0"/>
        <w:jc w:val="both"/>
        <w:rPr>
          <w:rFonts w:ascii="Georgia" w:hAnsi="Georgia"/>
        </w:rPr>
      </w:pPr>
      <w:r>
        <w:rPr>
          <w:rFonts w:ascii="Georgia" w:hAnsi="Georgia"/>
        </w:rPr>
        <w:t>There can be various scenarios for an error to occur. This section defines those error scenarios and the exception handling has been done to notify and act accordingly.</w:t>
      </w:r>
    </w:p>
    <w:p w14:paraId="75F19CFB" w14:textId="093EFAB5" w:rsidR="00964083" w:rsidRPr="00A22B16" w:rsidRDefault="00964083" w:rsidP="00964083">
      <w:pPr>
        <w:pStyle w:val="Heading2"/>
        <w:ind w:right="4344"/>
        <w:rPr>
          <w:rFonts w:ascii="Georgia" w:hAnsi="Georgia"/>
        </w:rPr>
      </w:pPr>
      <w:bookmarkStart w:id="137" w:name="_Toc103893728"/>
      <w:r>
        <w:rPr>
          <w:rFonts w:ascii="Georgia" w:hAnsi="Georgia"/>
        </w:rPr>
        <w:t>Scenarios</w:t>
      </w:r>
      <w:bookmarkEnd w:id="137"/>
    </w:p>
    <w:p w14:paraId="0D19AD31" w14:textId="5822FED1" w:rsidR="00964083" w:rsidRDefault="009B1B64" w:rsidP="002D0CE9">
      <w:pPr>
        <w:pStyle w:val="BodyText"/>
        <w:spacing w:after="0"/>
        <w:ind w:left="0"/>
        <w:jc w:val="both"/>
        <w:rPr>
          <w:rFonts w:ascii="Georgia" w:hAnsi="Georgia"/>
        </w:rPr>
      </w:pPr>
      <w:r>
        <w:rPr>
          <w:rFonts w:ascii="Georgia" w:hAnsi="Georgia"/>
        </w:rPr>
        <w:t xml:space="preserve">In a tabular format give list of scenarios and exception handling </w:t>
      </w:r>
    </w:p>
    <w:p w14:paraId="5196852C" w14:textId="418AE601" w:rsidR="006206B0" w:rsidRPr="009320F1" w:rsidRDefault="006206B0" w:rsidP="009320F1">
      <w:pPr>
        <w:pStyle w:val="BodyText"/>
        <w:numPr>
          <w:ilvl w:val="0"/>
          <w:numId w:val="29"/>
        </w:numPr>
        <w:spacing w:after="0" w:line="276" w:lineRule="auto"/>
        <w:jc w:val="both"/>
        <w:rPr>
          <w:rFonts w:ascii="Calibri" w:hAnsi="Calibri" w:cs="Calibri"/>
        </w:rPr>
      </w:pPr>
      <w:r w:rsidRPr="009320F1">
        <w:rPr>
          <w:rFonts w:ascii="Georgia" w:hAnsi="Georgia" w:cs="Calibri"/>
        </w:rPr>
        <w:t>When</w:t>
      </w:r>
      <w:r w:rsidRPr="009320F1">
        <w:rPr>
          <w:rFonts w:ascii="Calibri" w:hAnsi="Calibri" w:cs="Calibri"/>
        </w:rPr>
        <w:t xml:space="preserve"> HIS sends a data file by invoking OIC REST Endpoint URL to Oracle fusion, if any of the step or node fails within this OIC integration, Global Fault section is configured within this OIC integration to update the error to XXFH_HIS_FILE_DETAILS_TBL. Also, it sends an OIC error notification with relevant details.</w:t>
      </w:r>
    </w:p>
    <w:p w14:paraId="08A67E06" w14:textId="0FF7A503" w:rsidR="006206B0" w:rsidRPr="009320F1" w:rsidRDefault="006206B0" w:rsidP="009320F1">
      <w:pPr>
        <w:pStyle w:val="BodyText"/>
        <w:numPr>
          <w:ilvl w:val="0"/>
          <w:numId w:val="29"/>
        </w:numPr>
        <w:spacing w:after="0" w:line="276" w:lineRule="auto"/>
        <w:jc w:val="both"/>
        <w:rPr>
          <w:rFonts w:ascii="Calibri" w:hAnsi="Calibri" w:cs="Calibri"/>
        </w:rPr>
      </w:pPr>
      <w:r w:rsidRPr="009320F1">
        <w:rPr>
          <w:rFonts w:ascii="Calibri" w:hAnsi="Calibri" w:cs="Calibri"/>
        </w:rPr>
        <w:t xml:space="preserve">Following is the sample error notification. The email id has been stored in OIC Lookup: </w:t>
      </w:r>
      <w:r w:rsidRPr="009320F1">
        <w:rPr>
          <w:rStyle w:val="x25"/>
          <w:rFonts w:ascii="Calibri" w:hAnsi="Calibri" w:cs="Calibri"/>
          <w:color w:val="000000"/>
        </w:rPr>
        <w:t>Fortis_HIS_Integration_Details_Lookup against the given OIC integration name.</w:t>
      </w:r>
    </w:p>
    <w:p w14:paraId="45FDC9C6" w14:textId="6FDC8A47" w:rsidR="006206B0" w:rsidRPr="009320F1" w:rsidRDefault="006206B0" w:rsidP="006206B0">
      <w:pPr>
        <w:pStyle w:val="BodyText"/>
        <w:spacing w:after="0"/>
        <w:ind w:left="0"/>
        <w:jc w:val="both"/>
        <w:rPr>
          <w:rFonts w:ascii="Calibri" w:hAnsi="Calibri" w:cs="Calibri"/>
        </w:rPr>
      </w:pPr>
    </w:p>
    <w:p w14:paraId="7AB1C9AA" w14:textId="7FE0BCED" w:rsidR="006206B0" w:rsidRDefault="00F57551" w:rsidP="006206B0">
      <w:pPr>
        <w:pStyle w:val="BodyText"/>
        <w:spacing w:after="0"/>
        <w:ind w:left="0"/>
        <w:jc w:val="both"/>
        <w:rPr>
          <w:rFonts w:ascii="Georgia" w:hAnsi="Georgia"/>
        </w:rPr>
      </w:pPr>
      <w:r>
        <w:rPr>
          <w:noProof/>
        </w:rPr>
        <w:drawing>
          <wp:inline distT="0" distB="0" distL="0" distR="0" wp14:anchorId="04890376" wp14:editId="4721951B">
            <wp:extent cx="6629400" cy="28873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29400" cy="2887345"/>
                    </a:xfrm>
                    <a:prstGeom prst="rect">
                      <a:avLst/>
                    </a:prstGeom>
                  </pic:spPr>
                </pic:pic>
              </a:graphicData>
            </a:graphic>
          </wp:inline>
        </w:drawing>
      </w:r>
    </w:p>
    <w:p w14:paraId="6BBCC0DD" w14:textId="77777777" w:rsidR="00F57551" w:rsidRDefault="00F57551" w:rsidP="006206B0">
      <w:pPr>
        <w:pStyle w:val="BodyText"/>
        <w:spacing w:after="0"/>
        <w:ind w:left="0"/>
        <w:jc w:val="both"/>
        <w:rPr>
          <w:rFonts w:ascii="Georgia" w:hAnsi="Georgia"/>
        </w:rPr>
      </w:pPr>
    </w:p>
    <w:p w14:paraId="20EC1A1E" w14:textId="191C5129" w:rsidR="006206B0" w:rsidRDefault="006206B0" w:rsidP="009320F1">
      <w:pPr>
        <w:pStyle w:val="BodyText"/>
        <w:numPr>
          <w:ilvl w:val="0"/>
          <w:numId w:val="30"/>
        </w:numPr>
        <w:spacing w:after="0" w:line="276" w:lineRule="auto"/>
        <w:jc w:val="both"/>
        <w:rPr>
          <w:rFonts w:ascii="Georgia" w:hAnsi="Georgia"/>
        </w:rPr>
      </w:pPr>
      <w:r>
        <w:rPr>
          <w:rFonts w:ascii="Georgia" w:hAnsi="Georgia"/>
        </w:rPr>
        <w:t>If anything fails in the database PLSQL procedure, WHEN OTHERS exception has been handled everywhere which updates the error detail in XXFH_HIS_FILE_DETAILS_TBL for the given file name.</w:t>
      </w:r>
    </w:p>
    <w:p w14:paraId="70F86AE8" w14:textId="45D752FA" w:rsidR="001D628E" w:rsidRPr="00A22B16" w:rsidRDefault="001D628E" w:rsidP="009320F1">
      <w:pPr>
        <w:pStyle w:val="BodyText"/>
        <w:numPr>
          <w:ilvl w:val="0"/>
          <w:numId w:val="30"/>
        </w:numPr>
        <w:tabs>
          <w:tab w:val="left" w:pos="1710"/>
        </w:tabs>
        <w:spacing w:after="0" w:line="276" w:lineRule="auto"/>
        <w:jc w:val="both"/>
        <w:rPr>
          <w:rFonts w:ascii="Georgia" w:hAnsi="Georgia"/>
        </w:rPr>
      </w:pPr>
      <w:r>
        <w:rPr>
          <w:rFonts w:ascii="Georgia" w:hAnsi="Georgia"/>
        </w:rPr>
        <w:t>In case, there is a record which has double inverted comma within that field value, then it will fail in sqlldr utility while loading the data from flat file to the table. Such errors cannot be notified as well. To check for such errors, the bad files under ‘/d01/inbound/HIS/Errors/” folder of DBCS SFTP can be checked periodically with partial file name as “*</w:t>
      </w:r>
      <w:r w:rsidR="00D01E18">
        <w:rPr>
          <w:rFonts w:ascii="Georgia" w:hAnsi="Georgia"/>
        </w:rPr>
        <w:t>Lot</w:t>
      </w:r>
      <w:r>
        <w:rPr>
          <w:rFonts w:ascii="Georgia" w:hAnsi="Georgia"/>
        </w:rPr>
        <w:t>*.bad”</w:t>
      </w:r>
    </w:p>
    <w:p w14:paraId="667558CE" w14:textId="77777777" w:rsidR="002D0CE9" w:rsidRPr="00A22B16" w:rsidRDefault="002D0CE9" w:rsidP="002D0CE9">
      <w:pPr>
        <w:pStyle w:val="Heading1"/>
        <w:jc w:val="both"/>
        <w:rPr>
          <w:rFonts w:ascii="Georgia" w:hAnsi="Georgia"/>
        </w:rPr>
      </w:pPr>
      <w:bookmarkStart w:id="138" w:name="_Toc103893729"/>
      <w:r w:rsidRPr="00A22B16">
        <w:rPr>
          <w:rFonts w:ascii="Georgia" w:hAnsi="Georgia"/>
        </w:rPr>
        <w:lastRenderedPageBreak/>
        <w:t>Assumptions / Considerations</w:t>
      </w:r>
      <w:bookmarkEnd w:id="138"/>
    </w:p>
    <w:p w14:paraId="3EDCD6E4" w14:textId="77777777" w:rsidR="002D0CE9" w:rsidRPr="00A22B16" w:rsidRDefault="002D0CE9" w:rsidP="002D0CE9">
      <w:pPr>
        <w:pStyle w:val="BodyText"/>
        <w:ind w:left="0" w:firstLine="720"/>
        <w:jc w:val="both"/>
        <w:rPr>
          <w:rFonts w:ascii="Georgia" w:hAnsi="Georgia"/>
          <w:szCs w:val="22"/>
          <w:lang w:eastAsia="en-US"/>
        </w:rPr>
      </w:pPr>
      <w:bookmarkStart w:id="139" w:name="_Toc390463939"/>
      <w:r w:rsidRPr="00A22B16">
        <w:rPr>
          <w:rFonts w:ascii="Georgia" w:hAnsi="Georgia"/>
          <w:szCs w:val="22"/>
        </w:rPr>
        <w:t>The Proposed Solution will have the following technical considerations.</w:t>
      </w:r>
    </w:p>
    <w:p w14:paraId="392CAC90" w14:textId="49A77554" w:rsidR="002D0CE9" w:rsidRPr="00A22B16" w:rsidRDefault="002D0CE9" w:rsidP="000C53B1">
      <w:pPr>
        <w:pStyle w:val="BodyText"/>
        <w:ind w:left="1080"/>
        <w:jc w:val="both"/>
        <w:rPr>
          <w:rFonts w:ascii="Georgia" w:hAnsi="Georgia"/>
          <w:szCs w:val="22"/>
        </w:rPr>
      </w:pPr>
      <w:r w:rsidRPr="00A22B16">
        <w:rPr>
          <w:rFonts w:ascii="Georgia" w:hAnsi="Georgia"/>
          <w:szCs w:val="22"/>
        </w:rPr>
        <w:t>In the future, if any product bug arises in functionality then this process needs to be revisited after the bug is fixed.</w:t>
      </w:r>
    </w:p>
    <w:bookmarkEnd w:id="139"/>
    <w:p w14:paraId="26563311" w14:textId="77777777" w:rsidR="002E715A" w:rsidRPr="00A22B16" w:rsidRDefault="002E715A" w:rsidP="002E715A">
      <w:pPr>
        <w:pStyle w:val="BodyText"/>
        <w:ind w:left="1800"/>
        <w:rPr>
          <w:rFonts w:ascii="Georgia" w:hAnsi="Georgia"/>
        </w:rPr>
      </w:pPr>
    </w:p>
    <w:p w14:paraId="53F1ED2A" w14:textId="77777777" w:rsidR="002E715A" w:rsidRPr="00A22B16" w:rsidRDefault="002E715A" w:rsidP="002E715A">
      <w:pPr>
        <w:pStyle w:val="Heading1"/>
        <w:rPr>
          <w:rFonts w:ascii="Georgia" w:hAnsi="Georgia"/>
        </w:rPr>
      </w:pPr>
      <w:bookmarkStart w:id="140" w:name="_Toc390463949"/>
      <w:bookmarkStart w:id="141" w:name="_Toc103893730"/>
      <w:r w:rsidRPr="00A22B16">
        <w:rPr>
          <w:rFonts w:ascii="Georgia" w:hAnsi="Georgia"/>
        </w:rPr>
        <w:lastRenderedPageBreak/>
        <w:t>Open and Closed Issues</w:t>
      </w:r>
      <w:bookmarkEnd w:id="140"/>
      <w:bookmarkEnd w:id="141"/>
    </w:p>
    <w:p w14:paraId="032443DF" w14:textId="77777777" w:rsidR="002E715A" w:rsidRPr="00A22B16" w:rsidRDefault="002E715A" w:rsidP="002E715A">
      <w:pPr>
        <w:pStyle w:val="BodyText"/>
        <w:rPr>
          <w:rFonts w:ascii="Georgia" w:hAnsi="Georgia"/>
        </w:rPr>
      </w:pPr>
    </w:p>
    <w:p w14:paraId="214C6CCC" w14:textId="77777777" w:rsidR="002E715A" w:rsidRPr="00A22B16" w:rsidRDefault="002E715A" w:rsidP="002E715A">
      <w:pPr>
        <w:pStyle w:val="Heading2"/>
        <w:rPr>
          <w:rFonts w:ascii="Georgia" w:hAnsi="Georgia"/>
        </w:rPr>
      </w:pPr>
      <w:bookmarkStart w:id="142" w:name="_Toc390463950"/>
      <w:bookmarkStart w:id="143" w:name="_Toc103893731"/>
      <w:r w:rsidRPr="00A22B16">
        <w:rPr>
          <w:rFonts w:ascii="Georgia" w:hAnsi="Georgia"/>
        </w:rPr>
        <w:t>Open Issues</w:t>
      </w:r>
      <w:bookmarkEnd w:id="142"/>
      <w:bookmarkEnd w:id="143"/>
    </w:p>
    <w:p w14:paraId="0BF69D17" w14:textId="77777777" w:rsidR="002E715A" w:rsidRPr="00A22B16" w:rsidRDefault="002E715A" w:rsidP="002E715A">
      <w:pPr>
        <w:pStyle w:val="BodyText"/>
        <w:rPr>
          <w:rFonts w:ascii="Georgia" w:hAnsi="Georgia"/>
        </w:rPr>
      </w:pPr>
    </w:p>
    <w:tbl>
      <w:tblPr>
        <w:tblW w:w="0" w:type="auto"/>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892"/>
        <w:gridCol w:w="2708"/>
        <w:gridCol w:w="2645"/>
        <w:gridCol w:w="1405"/>
        <w:gridCol w:w="1170"/>
        <w:gridCol w:w="1260"/>
      </w:tblGrid>
      <w:tr w:rsidR="002E715A" w:rsidRPr="00A22B16" w14:paraId="62607934" w14:textId="77777777" w:rsidTr="002F69C5">
        <w:trPr>
          <w:tblHeader/>
        </w:trPr>
        <w:tc>
          <w:tcPr>
            <w:tcW w:w="892" w:type="dxa"/>
            <w:tcBorders>
              <w:top w:val="single" w:sz="12" w:space="0" w:color="000000"/>
              <w:bottom w:val="single" w:sz="6" w:space="0" w:color="000000"/>
              <w:right w:val="nil"/>
            </w:tcBorders>
            <w:shd w:val="clear" w:color="000000" w:fill="E6E6E6"/>
          </w:tcPr>
          <w:p w14:paraId="0EF530B5" w14:textId="77777777" w:rsidR="002E715A" w:rsidRPr="00A22B16" w:rsidRDefault="002E715A" w:rsidP="007D4E4D">
            <w:pPr>
              <w:pStyle w:val="TableHeading"/>
              <w:rPr>
                <w:rFonts w:ascii="Georgia" w:hAnsi="Georgia"/>
              </w:rPr>
            </w:pPr>
            <w:r w:rsidRPr="00A22B16">
              <w:rPr>
                <w:rFonts w:ascii="Georgia" w:hAnsi="Georgia"/>
              </w:rPr>
              <w:t>ID</w:t>
            </w:r>
          </w:p>
        </w:tc>
        <w:tc>
          <w:tcPr>
            <w:tcW w:w="2708" w:type="dxa"/>
            <w:tcBorders>
              <w:top w:val="single" w:sz="12" w:space="0" w:color="000000"/>
              <w:left w:val="nil"/>
              <w:bottom w:val="single" w:sz="6" w:space="0" w:color="000000"/>
              <w:right w:val="nil"/>
            </w:tcBorders>
            <w:shd w:val="clear" w:color="000000" w:fill="E6E6E6"/>
          </w:tcPr>
          <w:p w14:paraId="6F5A4FD1" w14:textId="77777777" w:rsidR="002E715A" w:rsidRPr="00A22B16" w:rsidRDefault="002E715A" w:rsidP="007D4E4D">
            <w:pPr>
              <w:pStyle w:val="TableHeading"/>
              <w:rPr>
                <w:rFonts w:ascii="Georgia" w:hAnsi="Georgia"/>
              </w:rPr>
            </w:pPr>
            <w:r w:rsidRPr="00A22B16">
              <w:rPr>
                <w:rFonts w:ascii="Georgia" w:hAnsi="Georgia"/>
              </w:rPr>
              <w:t>Issue</w:t>
            </w:r>
          </w:p>
        </w:tc>
        <w:tc>
          <w:tcPr>
            <w:tcW w:w="2645" w:type="dxa"/>
            <w:tcBorders>
              <w:top w:val="single" w:sz="12" w:space="0" w:color="000000"/>
              <w:left w:val="nil"/>
              <w:bottom w:val="single" w:sz="6" w:space="0" w:color="000000"/>
              <w:right w:val="nil"/>
            </w:tcBorders>
            <w:shd w:val="clear" w:color="000000" w:fill="E6E6E6"/>
          </w:tcPr>
          <w:p w14:paraId="76B4EA60" w14:textId="77777777" w:rsidR="002E715A" w:rsidRPr="00A22B16" w:rsidRDefault="002E715A" w:rsidP="007D4E4D">
            <w:pPr>
              <w:pStyle w:val="TableHeading"/>
              <w:rPr>
                <w:rFonts w:ascii="Georgia" w:hAnsi="Georgia"/>
              </w:rPr>
            </w:pPr>
            <w:r w:rsidRPr="00A22B16">
              <w:rPr>
                <w:rFonts w:ascii="Georgia" w:hAnsi="Georgia"/>
              </w:rPr>
              <w:t>Resolution</w:t>
            </w:r>
          </w:p>
        </w:tc>
        <w:tc>
          <w:tcPr>
            <w:tcW w:w="1405" w:type="dxa"/>
            <w:tcBorders>
              <w:top w:val="single" w:sz="12" w:space="0" w:color="000000"/>
              <w:left w:val="nil"/>
              <w:bottom w:val="single" w:sz="6" w:space="0" w:color="000000"/>
              <w:right w:val="nil"/>
            </w:tcBorders>
            <w:shd w:val="clear" w:color="000000" w:fill="E6E6E6"/>
          </w:tcPr>
          <w:p w14:paraId="159062FB" w14:textId="77777777" w:rsidR="002E715A" w:rsidRPr="00A22B16" w:rsidRDefault="002E715A" w:rsidP="007D4E4D">
            <w:pPr>
              <w:pStyle w:val="TableHeading"/>
              <w:rPr>
                <w:rFonts w:ascii="Georgia" w:hAnsi="Georgia"/>
              </w:rPr>
            </w:pPr>
            <w:r w:rsidRPr="00A22B16">
              <w:rPr>
                <w:rFonts w:ascii="Georgia" w:hAnsi="Georgia"/>
              </w:rPr>
              <w:t>Responsibility</w:t>
            </w:r>
          </w:p>
        </w:tc>
        <w:tc>
          <w:tcPr>
            <w:tcW w:w="1170" w:type="dxa"/>
            <w:tcBorders>
              <w:top w:val="single" w:sz="12" w:space="0" w:color="000000"/>
              <w:left w:val="nil"/>
              <w:bottom w:val="single" w:sz="6" w:space="0" w:color="000000"/>
              <w:right w:val="nil"/>
            </w:tcBorders>
            <w:shd w:val="clear" w:color="000000" w:fill="E6E6E6"/>
          </w:tcPr>
          <w:p w14:paraId="5F3205A2" w14:textId="77777777" w:rsidR="002E715A" w:rsidRPr="00A22B16" w:rsidRDefault="002E715A" w:rsidP="007D4E4D">
            <w:pPr>
              <w:pStyle w:val="TableHeading"/>
              <w:rPr>
                <w:rFonts w:ascii="Georgia" w:hAnsi="Georgia"/>
              </w:rPr>
            </w:pPr>
            <w:r w:rsidRPr="00A22B16">
              <w:rPr>
                <w:rFonts w:ascii="Georgia" w:hAnsi="Georgia"/>
              </w:rPr>
              <w:t>Target Date</w:t>
            </w:r>
          </w:p>
        </w:tc>
        <w:tc>
          <w:tcPr>
            <w:tcW w:w="1260" w:type="dxa"/>
            <w:tcBorders>
              <w:top w:val="single" w:sz="12" w:space="0" w:color="000000"/>
              <w:left w:val="nil"/>
              <w:bottom w:val="single" w:sz="6" w:space="0" w:color="000000"/>
            </w:tcBorders>
            <w:shd w:val="clear" w:color="000000" w:fill="E6E6E6"/>
          </w:tcPr>
          <w:p w14:paraId="1D0EF883" w14:textId="77777777" w:rsidR="002E715A" w:rsidRPr="00A22B16" w:rsidRDefault="002E715A" w:rsidP="007D4E4D">
            <w:pPr>
              <w:pStyle w:val="TableHeading"/>
              <w:rPr>
                <w:rFonts w:ascii="Georgia" w:hAnsi="Georgia"/>
              </w:rPr>
            </w:pPr>
            <w:r w:rsidRPr="00A22B16">
              <w:rPr>
                <w:rFonts w:ascii="Georgia" w:hAnsi="Georgia"/>
              </w:rPr>
              <w:t>Impact Date</w:t>
            </w:r>
          </w:p>
        </w:tc>
      </w:tr>
      <w:tr w:rsidR="002E715A" w:rsidRPr="00A22B16" w14:paraId="0FF608FA" w14:textId="77777777" w:rsidTr="002F69C5">
        <w:tc>
          <w:tcPr>
            <w:tcW w:w="892" w:type="dxa"/>
            <w:shd w:val="clear" w:color="000000" w:fill="FFFFFF"/>
          </w:tcPr>
          <w:p w14:paraId="0D681F5E"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6E881311" w14:textId="77777777" w:rsidR="002E715A" w:rsidRPr="00A22B16" w:rsidRDefault="002E715A" w:rsidP="001600E2">
            <w:pPr>
              <w:pStyle w:val="TableText"/>
              <w:rPr>
                <w:rFonts w:ascii="Georgia" w:hAnsi="Georgia"/>
                <w:color w:val="000000"/>
              </w:rPr>
            </w:pPr>
          </w:p>
        </w:tc>
        <w:tc>
          <w:tcPr>
            <w:tcW w:w="2645" w:type="dxa"/>
            <w:shd w:val="clear" w:color="000000" w:fill="FFFFFF"/>
          </w:tcPr>
          <w:p w14:paraId="75505CAC"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27002919"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4C356C3D"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388636EE" w14:textId="77777777" w:rsidR="002E715A" w:rsidRPr="00A22B16" w:rsidRDefault="002E715A" w:rsidP="007D4E4D">
            <w:pPr>
              <w:pStyle w:val="TableText"/>
              <w:rPr>
                <w:rFonts w:ascii="Georgia" w:hAnsi="Georgia"/>
                <w:color w:val="000000"/>
              </w:rPr>
            </w:pPr>
          </w:p>
        </w:tc>
      </w:tr>
      <w:tr w:rsidR="002E715A" w:rsidRPr="00A22B16" w14:paraId="61B21BDD" w14:textId="77777777" w:rsidTr="002F69C5">
        <w:tc>
          <w:tcPr>
            <w:tcW w:w="892" w:type="dxa"/>
            <w:shd w:val="clear" w:color="000000" w:fill="FFFFFF"/>
          </w:tcPr>
          <w:p w14:paraId="6CC3215B"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14E3854A" w14:textId="77777777" w:rsidR="002E715A" w:rsidRPr="00A22B16" w:rsidRDefault="002E715A" w:rsidP="007D4E4D">
            <w:pPr>
              <w:pStyle w:val="TableText"/>
              <w:rPr>
                <w:rFonts w:ascii="Georgia" w:hAnsi="Georgia"/>
                <w:color w:val="000000"/>
              </w:rPr>
            </w:pPr>
          </w:p>
        </w:tc>
        <w:tc>
          <w:tcPr>
            <w:tcW w:w="2645" w:type="dxa"/>
            <w:shd w:val="clear" w:color="000000" w:fill="FFFFFF"/>
          </w:tcPr>
          <w:p w14:paraId="777D2AA4"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17D9CFB7"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1A0255F5"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66A84D80" w14:textId="77777777" w:rsidR="002E715A" w:rsidRPr="00A22B16" w:rsidRDefault="002E715A" w:rsidP="007D4E4D">
            <w:pPr>
              <w:pStyle w:val="TableText"/>
              <w:rPr>
                <w:rFonts w:ascii="Georgia" w:hAnsi="Georgia"/>
                <w:color w:val="000000"/>
              </w:rPr>
            </w:pPr>
          </w:p>
        </w:tc>
      </w:tr>
      <w:tr w:rsidR="002E715A" w:rsidRPr="00A22B16" w14:paraId="32214153" w14:textId="77777777" w:rsidTr="002F69C5">
        <w:tc>
          <w:tcPr>
            <w:tcW w:w="892" w:type="dxa"/>
            <w:shd w:val="clear" w:color="000000" w:fill="FFFFFF"/>
          </w:tcPr>
          <w:p w14:paraId="08E3CA80"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25DC427B" w14:textId="77777777" w:rsidR="002E715A" w:rsidRPr="00A22B16" w:rsidRDefault="002E715A" w:rsidP="007D4E4D">
            <w:pPr>
              <w:pStyle w:val="TableText"/>
              <w:rPr>
                <w:rFonts w:ascii="Georgia" w:hAnsi="Georgia"/>
                <w:color w:val="000000"/>
              </w:rPr>
            </w:pPr>
          </w:p>
        </w:tc>
        <w:tc>
          <w:tcPr>
            <w:tcW w:w="2645" w:type="dxa"/>
            <w:shd w:val="clear" w:color="000000" w:fill="FFFFFF"/>
          </w:tcPr>
          <w:p w14:paraId="0DEF2215"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29FB385A"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25AD9B6E"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1030906C" w14:textId="77777777" w:rsidR="002E715A" w:rsidRPr="00A22B16" w:rsidRDefault="002E715A" w:rsidP="007D4E4D">
            <w:pPr>
              <w:pStyle w:val="TableText"/>
              <w:rPr>
                <w:rFonts w:ascii="Georgia" w:hAnsi="Georgia"/>
                <w:color w:val="000000"/>
              </w:rPr>
            </w:pPr>
          </w:p>
        </w:tc>
      </w:tr>
      <w:tr w:rsidR="002F69C5" w:rsidRPr="00A22B16" w14:paraId="63403857" w14:textId="77777777" w:rsidTr="002F69C5">
        <w:tc>
          <w:tcPr>
            <w:tcW w:w="892" w:type="dxa"/>
            <w:shd w:val="clear" w:color="000000" w:fill="FFFFFF"/>
          </w:tcPr>
          <w:p w14:paraId="40D3C892" w14:textId="77777777" w:rsidR="002F69C5" w:rsidRPr="00A22B16" w:rsidRDefault="002F69C5" w:rsidP="007D4E4D">
            <w:pPr>
              <w:pStyle w:val="TableText"/>
              <w:rPr>
                <w:rFonts w:ascii="Georgia" w:hAnsi="Georgia"/>
                <w:color w:val="000000"/>
              </w:rPr>
            </w:pPr>
          </w:p>
        </w:tc>
        <w:tc>
          <w:tcPr>
            <w:tcW w:w="2708" w:type="dxa"/>
            <w:shd w:val="clear" w:color="000000" w:fill="FFFFFF"/>
          </w:tcPr>
          <w:p w14:paraId="17C26474" w14:textId="77777777" w:rsidR="002F69C5" w:rsidRPr="00A22B16" w:rsidRDefault="002F69C5" w:rsidP="007D4E4D">
            <w:pPr>
              <w:pStyle w:val="TableText"/>
              <w:rPr>
                <w:rFonts w:ascii="Georgia" w:hAnsi="Georgia"/>
                <w:color w:val="000000"/>
              </w:rPr>
            </w:pPr>
          </w:p>
        </w:tc>
        <w:tc>
          <w:tcPr>
            <w:tcW w:w="2645" w:type="dxa"/>
            <w:shd w:val="clear" w:color="000000" w:fill="FFFFFF"/>
          </w:tcPr>
          <w:p w14:paraId="179480B2" w14:textId="77777777" w:rsidR="002F69C5" w:rsidRPr="00A22B16" w:rsidRDefault="002F69C5" w:rsidP="007D4E4D">
            <w:pPr>
              <w:pStyle w:val="TableText"/>
              <w:rPr>
                <w:rFonts w:ascii="Georgia" w:hAnsi="Georgia"/>
                <w:color w:val="000000"/>
              </w:rPr>
            </w:pPr>
          </w:p>
        </w:tc>
        <w:tc>
          <w:tcPr>
            <w:tcW w:w="1405" w:type="dxa"/>
            <w:shd w:val="clear" w:color="000000" w:fill="FFFFFF"/>
          </w:tcPr>
          <w:p w14:paraId="3719FC3D" w14:textId="77777777" w:rsidR="002F69C5" w:rsidRPr="00A22B16" w:rsidRDefault="002F69C5" w:rsidP="007D4E4D">
            <w:pPr>
              <w:pStyle w:val="TableText"/>
              <w:rPr>
                <w:rFonts w:ascii="Georgia" w:hAnsi="Georgia"/>
                <w:color w:val="000000"/>
              </w:rPr>
            </w:pPr>
          </w:p>
        </w:tc>
        <w:tc>
          <w:tcPr>
            <w:tcW w:w="1170" w:type="dxa"/>
            <w:shd w:val="clear" w:color="000000" w:fill="FFFFFF"/>
          </w:tcPr>
          <w:p w14:paraId="7AEE8640" w14:textId="77777777" w:rsidR="002F69C5" w:rsidRPr="00A22B16" w:rsidRDefault="002F69C5" w:rsidP="007D4E4D">
            <w:pPr>
              <w:pStyle w:val="TableText"/>
              <w:rPr>
                <w:rFonts w:ascii="Georgia" w:hAnsi="Georgia"/>
                <w:color w:val="000000"/>
              </w:rPr>
            </w:pPr>
          </w:p>
        </w:tc>
        <w:tc>
          <w:tcPr>
            <w:tcW w:w="1260" w:type="dxa"/>
            <w:shd w:val="clear" w:color="000000" w:fill="FFFFFF"/>
          </w:tcPr>
          <w:p w14:paraId="2BA13A24" w14:textId="77777777" w:rsidR="002F69C5" w:rsidRPr="00A22B16" w:rsidRDefault="002F69C5" w:rsidP="007D4E4D">
            <w:pPr>
              <w:pStyle w:val="TableText"/>
              <w:rPr>
                <w:rFonts w:ascii="Georgia" w:hAnsi="Georgia"/>
                <w:color w:val="000000"/>
              </w:rPr>
            </w:pPr>
          </w:p>
        </w:tc>
      </w:tr>
    </w:tbl>
    <w:p w14:paraId="31BE4377" w14:textId="77777777" w:rsidR="002E715A" w:rsidRPr="00A22B16" w:rsidRDefault="002E715A" w:rsidP="002E715A">
      <w:pPr>
        <w:pStyle w:val="BodyText"/>
        <w:rPr>
          <w:rFonts w:ascii="Georgia" w:hAnsi="Georgia"/>
        </w:rPr>
      </w:pPr>
    </w:p>
    <w:p w14:paraId="6B2EE83F" w14:textId="77777777" w:rsidR="002E715A" w:rsidRPr="00A22B16" w:rsidRDefault="002E715A" w:rsidP="002E715A">
      <w:pPr>
        <w:pStyle w:val="Heading2"/>
        <w:rPr>
          <w:rFonts w:ascii="Georgia" w:hAnsi="Georgia"/>
        </w:rPr>
      </w:pPr>
      <w:bookmarkStart w:id="144" w:name="_Toc390463951"/>
      <w:bookmarkStart w:id="145" w:name="_Toc103893732"/>
      <w:r w:rsidRPr="00A22B16">
        <w:rPr>
          <w:rFonts w:ascii="Georgia" w:hAnsi="Georgia"/>
        </w:rPr>
        <w:t>Closed Issues</w:t>
      </w:r>
      <w:bookmarkEnd w:id="144"/>
      <w:bookmarkEnd w:id="145"/>
    </w:p>
    <w:p w14:paraId="0190A5B0" w14:textId="77777777" w:rsidR="002E715A" w:rsidRPr="00A22B16" w:rsidRDefault="002E715A" w:rsidP="002E715A">
      <w:pPr>
        <w:pStyle w:val="BodyText"/>
        <w:rPr>
          <w:rFonts w:ascii="Georgia" w:hAnsi="Georgia"/>
        </w:rPr>
      </w:pPr>
    </w:p>
    <w:tbl>
      <w:tblPr>
        <w:tblW w:w="0" w:type="auto"/>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892"/>
        <w:gridCol w:w="2438"/>
        <w:gridCol w:w="2915"/>
        <w:gridCol w:w="1405"/>
        <w:gridCol w:w="1170"/>
        <w:gridCol w:w="1261"/>
      </w:tblGrid>
      <w:tr w:rsidR="002E715A" w:rsidRPr="00A22B16" w14:paraId="28A8CD74" w14:textId="77777777" w:rsidTr="00DF09E2">
        <w:trPr>
          <w:tblHeader/>
        </w:trPr>
        <w:tc>
          <w:tcPr>
            <w:tcW w:w="892" w:type="dxa"/>
            <w:tcBorders>
              <w:top w:val="single" w:sz="12" w:space="0" w:color="000000"/>
              <w:bottom w:val="single" w:sz="6" w:space="0" w:color="000000"/>
              <w:right w:val="nil"/>
            </w:tcBorders>
            <w:shd w:val="clear" w:color="000000" w:fill="E6E6E6"/>
          </w:tcPr>
          <w:p w14:paraId="2530FA86" w14:textId="77777777" w:rsidR="002E715A" w:rsidRPr="00A22B16" w:rsidRDefault="002E715A" w:rsidP="007D4E4D">
            <w:pPr>
              <w:pStyle w:val="TableHeading"/>
              <w:rPr>
                <w:rFonts w:ascii="Georgia" w:hAnsi="Georgia"/>
              </w:rPr>
            </w:pPr>
            <w:r w:rsidRPr="00A22B16">
              <w:rPr>
                <w:rFonts w:ascii="Georgia" w:hAnsi="Georgia"/>
              </w:rPr>
              <w:t>ID</w:t>
            </w:r>
          </w:p>
        </w:tc>
        <w:tc>
          <w:tcPr>
            <w:tcW w:w="2438" w:type="dxa"/>
            <w:tcBorders>
              <w:top w:val="single" w:sz="12" w:space="0" w:color="000000"/>
              <w:left w:val="nil"/>
              <w:bottom w:val="single" w:sz="6" w:space="0" w:color="000000"/>
              <w:right w:val="nil"/>
            </w:tcBorders>
            <w:shd w:val="clear" w:color="000000" w:fill="E6E6E6"/>
          </w:tcPr>
          <w:p w14:paraId="6307B940" w14:textId="77777777" w:rsidR="002E715A" w:rsidRPr="00A22B16" w:rsidRDefault="002E715A" w:rsidP="007D4E4D">
            <w:pPr>
              <w:pStyle w:val="TableHeading"/>
              <w:rPr>
                <w:rFonts w:ascii="Georgia" w:hAnsi="Georgia"/>
              </w:rPr>
            </w:pPr>
            <w:r w:rsidRPr="00A22B16">
              <w:rPr>
                <w:rFonts w:ascii="Georgia" w:hAnsi="Georgia"/>
              </w:rPr>
              <w:t>Issue</w:t>
            </w:r>
          </w:p>
        </w:tc>
        <w:tc>
          <w:tcPr>
            <w:tcW w:w="2915" w:type="dxa"/>
            <w:tcBorders>
              <w:top w:val="single" w:sz="12" w:space="0" w:color="000000"/>
              <w:left w:val="nil"/>
              <w:bottom w:val="single" w:sz="6" w:space="0" w:color="000000"/>
              <w:right w:val="nil"/>
            </w:tcBorders>
            <w:shd w:val="clear" w:color="000000" w:fill="E6E6E6"/>
          </w:tcPr>
          <w:p w14:paraId="3A5AB809" w14:textId="77777777" w:rsidR="002E715A" w:rsidRPr="00A22B16" w:rsidRDefault="002E715A" w:rsidP="007D4E4D">
            <w:pPr>
              <w:pStyle w:val="TableHeading"/>
              <w:rPr>
                <w:rFonts w:ascii="Georgia" w:hAnsi="Georgia"/>
              </w:rPr>
            </w:pPr>
            <w:r w:rsidRPr="00A22B16">
              <w:rPr>
                <w:rFonts w:ascii="Georgia" w:hAnsi="Georgia"/>
              </w:rPr>
              <w:t>Resolution</w:t>
            </w:r>
          </w:p>
        </w:tc>
        <w:tc>
          <w:tcPr>
            <w:tcW w:w="1405" w:type="dxa"/>
            <w:tcBorders>
              <w:top w:val="single" w:sz="12" w:space="0" w:color="000000"/>
              <w:left w:val="nil"/>
              <w:bottom w:val="single" w:sz="6" w:space="0" w:color="000000"/>
              <w:right w:val="nil"/>
            </w:tcBorders>
            <w:shd w:val="clear" w:color="000000" w:fill="E6E6E6"/>
          </w:tcPr>
          <w:p w14:paraId="45530317" w14:textId="77777777" w:rsidR="002E715A" w:rsidRPr="00A22B16" w:rsidRDefault="002E715A" w:rsidP="007D4E4D">
            <w:pPr>
              <w:pStyle w:val="TableHeading"/>
              <w:rPr>
                <w:rFonts w:ascii="Georgia" w:hAnsi="Georgia"/>
              </w:rPr>
            </w:pPr>
            <w:r w:rsidRPr="00A22B16">
              <w:rPr>
                <w:rFonts w:ascii="Georgia" w:hAnsi="Georgia"/>
              </w:rPr>
              <w:t>Responsibility</w:t>
            </w:r>
          </w:p>
        </w:tc>
        <w:tc>
          <w:tcPr>
            <w:tcW w:w="1170" w:type="dxa"/>
            <w:tcBorders>
              <w:top w:val="single" w:sz="12" w:space="0" w:color="000000"/>
              <w:left w:val="nil"/>
              <w:bottom w:val="single" w:sz="6" w:space="0" w:color="000000"/>
              <w:right w:val="nil"/>
            </w:tcBorders>
            <w:shd w:val="clear" w:color="000000" w:fill="E6E6E6"/>
          </w:tcPr>
          <w:p w14:paraId="1CAA70AF" w14:textId="77777777" w:rsidR="002E715A" w:rsidRPr="00A22B16" w:rsidRDefault="002E715A" w:rsidP="007D4E4D">
            <w:pPr>
              <w:pStyle w:val="TableHeading"/>
              <w:rPr>
                <w:rFonts w:ascii="Georgia" w:hAnsi="Georgia"/>
              </w:rPr>
            </w:pPr>
            <w:r w:rsidRPr="00A22B16">
              <w:rPr>
                <w:rFonts w:ascii="Georgia" w:hAnsi="Georgia"/>
              </w:rPr>
              <w:t>Target Date</w:t>
            </w:r>
          </w:p>
        </w:tc>
        <w:tc>
          <w:tcPr>
            <w:tcW w:w="1261" w:type="dxa"/>
            <w:tcBorders>
              <w:top w:val="single" w:sz="12" w:space="0" w:color="000000"/>
              <w:left w:val="nil"/>
              <w:bottom w:val="single" w:sz="6" w:space="0" w:color="000000"/>
            </w:tcBorders>
            <w:shd w:val="clear" w:color="000000" w:fill="E6E6E6"/>
          </w:tcPr>
          <w:p w14:paraId="51B1AF8E" w14:textId="77777777" w:rsidR="002E715A" w:rsidRPr="00A22B16" w:rsidRDefault="002E715A" w:rsidP="007D4E4D">
            <w:pPr>
              <w:pStyle w:val="TableHeading"/>
              <w:rPr>
                <w:rFonts w:ascii="Georgia" w:hAnsi="Georgia"/>
              </w:rPr>
            </w:pPr>
            <w:r w:rsidRPr="00A22B16">
              <w:rPr>
                <w:rFonts w:ascii="Georgia" w:hAnsi="Georgia"/>
              </w:rPr>
              <w:t>Impact Date</w:t>
            </w:r>
          </w:p>
        </w:tc>
      </w:tr>
      <w:tr w:rsidR="00DF09E2" w:rsidRPr="00A22B16" w14:paraId="6355613C" w14:textId="77777777" w:rsidTr="00DF09E2">
        <w:tc>
          <w:tcPr>
            <w:tcW w:w="892" w:type="dxa"/>
            <w:tcBorders>
              <w:top w:val="single" w:sz="6" w:space="0" w:color="000000"/>
            </w:tcBorders>
            <w:shd w:val="clear" w:color="000000" w:fill="FFFFFF"/>
          </w:tcPr>
          <w:p w14:paraId="6EDEA012" w14:textId="77777777" w:rsidR="00DF09E2" w:rsidRPr="00A22B16" w:rsidRDefault="00DF09E2" w:rsidP="001C5CC4">
            <w:pPr>
              <w:pStyle w:val="TableText"/>
              <w:rPr>
                <w:rFonts w:ascii="Georgia" w:hAnsi="Georgia"/>
                <w:color w:val="000000"/>
                <w:highlight w:val="yellow"/>
              </w:rPr>
            </w:pPr>
          </w:p>
        </w:tc>
        <w:tc>
          <w:tcPr>
            <w:tcW w:w="2438" w:type="dxa"/>
            <w:tcBorders>
              <w:top w:val="single" w:sz="6" w:space="0" w:color="000000"/>
            </w:tcBorders>
            <w:shd w:val="clear" w:color="000000" w:fill="FFFFFF"/>
          </w:tcPr>
          <w:p w14:paraId="6DAFD6EF" w14:textId="77777777" w:rsidR="00DF09E2" w:rsidRPr="00A22B16" w:rsidRDefault="00DF09E2" w:rsidP="001C5CC4">
            <w:pPr>
              <w:pStyle w:val="TableText"/>
              <w:rPr>
                <w:rFonts w:ascii="Georgia" w:hAnsi="Georgia"/>
                <w:color w:val="000000"/>
                <w:highlight w:val="yellow"/>
              </w:rPr>
            </w:pPr>
          </w:p>
        </w:tc>
        <w:tc>
          <w:tcPr>
            <w:tcW w:w="2915" w:type="dxa"/>
            <w:tcBorders>
              <w:top w:val="single" w:sz="6" w:space="0" w:color="000000"/>
            </w:tcBorders>
            <w:shd w:val="clear" w:color="000000" w:fill="FFFFFF"/>
          </w:tcPr>
          <w:p w14:paraId="0DD58D88" w14:textId="77777777" w:rsidR="00DF09E2" w:rsidRPr="00A22B16" w:rsidRDefault="00DF09E2" w:rsidP="007D4E4D">
            <w:pPr>
              <w:pStyle w:val="TableText"/>
              <w:rPr>
                <w:rFonts w:ascii="Georgia" w:hAnsi="Georgia"/>
                <w:color w:val="000000"/>
                <w:highlight w:val="yellow"/>
              </w:rPr>
            </w:pPr>
          </w:p>
        </w:tc>
        <w:tc>
          <w:tcPr>
            <w:tcW w:w="1405" w:type="dxa"/>
            <w:tcBorders>
              <w:top w:val="single" w:sz="6" w:space="0" w:color="000000"/>
            </w:tcBorders>
            <w:shd w:val="clear" w:color="000000" w:fill="FFFFFF"/>
          </w:tcPr>
          <w:p w14:paraId="54A353E0" w14:textId="77777777" w:rsidR="00DF09E2" w:rsidRPr="00A22B16" w:rsidRDefault="00DF09E2" w:rsidP="007D4E4D">
            <w:pPr>
              <w:pStyle w:val="TableText"/>
              <w:rPr>
                <w:rFonts w:ascii="Georgia" w:hAnsi="Georgia"/>
                <w:color w:val="000000"/>
              </w:rPr>
            </w:pPr>
          </w:p>
        </w:tc>
        <w:tc>
          <w:tcPr>
            <w:tcW w:w="1170" w:type="dxa"/>
            <w:tcBorders>
              <w:top w:val="single" w:sz="6" w:space="0" w:color="000000"/>
            </w:tcBorders>
            <w:shd w:val="clear" w:color="000000" w:fill="FFFFFF"/>
          </w:tcPr>
          <w:p w14:paraId="18D59E6E" w14:textId="77777777" w:rsidR="00DF09E2" w:rsidRPr="00A22B16" w:rsidRDefault="00DF09E2" w:rsidP="007D4E4D">
            <w:pPr>
              <w:pStyle w:val="TableText"/>
              <w:rPr>
                <w:rFonts w:ascii="Georgia" w:hAnsi="Georgia"/>
                <w:color w:val="000000"/>
              </w:rPr>
            </w:pPr>
          </w:p>
        </w:tc>
        <w:tc>
          <w:tcPr>
            <w:tcW w:w="1261" w:type="dxa"/>
            <w:tcBorders>
              <w:top w:val="single" w:sz="6" w:space="0" w:color="000000"/>
            </w:tcBorders>
            <w:shd w:val="clear" w:color="000000" w:fill="FFFFFF"/>
          </w:tcPr>
          <w:p w14:paraId="562BA492" w14:textId="77777777" w:rsidR="00DF09E2" w:rsidRPr="00A22B16" w:rsidRDefault="00DF09E2" w:rsidP="007D4E4D">
            <w:pPr>
              <w:pStyle w:val="TableText"/>
              <w:rPr>
                <w:rFonts w:ascii="Georgia" w:hAnsi="Georgia"/>
                <w:color w:val="000000"/>
              </w:rPr>
            </w:pPr>
          </w:p>
        </w:tc>
      </w:tr>
      <w:tr w:rsidR="00DF09E2" w:rsidRPr="00A22B16" w14:paraId="22C79307" w14:textId="77777777" w:rsidTr="00DF09E2">
        <w:tc>
          <w:tcPr>
            <w:tcW w:w="892" w:type="dxa"/>
            <w:shd w:val="clear" w:color="000000" w:fill="FFFFFF"/>
          </w:tcPr>
          <w:p w14:paraId="5D801FB9"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174DEFC0"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23F34FAD"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484458CB"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010F3F63"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40FF720F" w14:textId="77777777" w:rsidR="00DF09E2" w:rsidRPr="00A22B16" w:rsidRDefault="00DF09E2" w:rsidP="007D4E4D">
            <w:pPr>
              <w:pStyle w:val="TableText"/>
              <w:rPr>
                <w:rFonts w:ascii="Georgia" w:hAnsi="Georgia"/>
                <w:color w:val="000000"/>
              </w:rPr>
            </w:pPr>
          </w:p>
        </w:tc>
      </w:tr>
      <w:tr w:rsidR="00DF09E2" w:rsidRPr="00A22B16" w14:paraId="671479F5" w14:textId="77777777" w:rsidTr="00DF09E2">
        <w:tc>
          <w:tcPr>
            <w:tcW w:w="892" w:type="dxa"/>
            <w:shd w:val="clear" w:color="000000" w:fill="FFFFFF"/>
          </w:tcPr>
          <w:p w14:paraId="5D602FDC"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4E18ED3A"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2D51AFE6"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31D5DEA0"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74CA7252"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15909799" w14:textId="77777777" w:rsidR="00DF09E2" w:rsidRPr="00A22B16" w:rsidRDefault="00DF09E2" w:rsidP="007D4E4D">
            <w:pPr>
              <w:pStyle w:val="TableText"/>
              <w:rPr>
                <w:rFonts w:ascii="Georgia" w:hAnsi="Georgia"/>
                <w:color w:val="000000"/>
              </w:rPr>
            </w:pPr>
          </w:p>
        </w:tc>
      </w:tr>
      <w:tr w:rsidR="00DF09E2" w:rsidRPr="00A22B16" w14:paraId="47F67BAE" w14:textId="77777777" w:rsidTr="00DF09E2">
        <w:tc>
          <w:tcPr>
            <w:tcW w:w="892" w:type="dxa"/>
            <w:shd w:val="clear" w:color="000000" w:fill="FFFFFF"/>
          </w:tcPr>
          <w:p w14:paraId="1797A0BF"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2EFE72B7"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72839A36"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3DC0119D"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0C708197"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53283141" w14:textId="77777777" w:rsidR="00DF09E2" w:rsidRPr="00A22B16" w:rsidRDefault="00DF09E2" w:rsidP="007D4E4D">
            <w:pPr>
              <w:pStyle w:val="TableText"/>
              <w:rPr>
                <w:rFonts w:ascii="Georgia" w:hAnsi="Georgia"/>
                <w:color w:val="000000"/>
              </w:rPr>
            </w:pPr>
          </w:p>
        </w:tc>
      </w:tr>
    </w:tbl>
    <w:p w14:paraId="55F39FB8" w14:textId="77777777" w:rsidR="002E715A" w:rsidRPr="00A22B16" w:rsidRDefault="002E715A" w:rsidP="002E715A">
      <w:pPr>
        <w:pStyle w:val="BodyText"/>
        <w:rPr>
          <w:rFonts w:ascii="Georgia" w:hAnsi="Georgia"/>
        </w:rPr>
      </w:pPr>
    </w:p>
    <w:p w14:paraId="7E434A0E" w14:textId="77777777" w:rsidR="002E715A" w:rsidRPr="00A22B16" w:rsidRDefault="002E715A" w:rsidP="002E715A">
      <w:pPr>
        <w:pStyle w:val="BodyText"/>
        <w:rPr>
          <w:rFonts w:ascii="Georgia" w:hAnsi="Georgia"/>
        </w:rPr>
      </w:pPr>
    </w:p>
    <w:sectPr w:rsidR="002E715A" w:rsidRPr="00A22B16" w:rsidSect="00B55435">
      <w:pgSz w:w="12240" w:h="15840" w:code="1"/>
      <w:pgMar w:top="1080" w:right="720" w:bottom="1440" w:left="720" w:header="432" w:footer="720" w:gutter="360"/>
      <w:paperSrc w:first="12451" w:other="1245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CBDC3" w14:textId="77777777" w:rsidR="008A7FDB" w:rsidRDefault="008A7FDB">
      <w:r>
        <w:separator/>
      </w:r>
    </w:p>
  </w:endnote>
  <w:endnote w:type="continuationSeparator" w:id="0">
    <w:p w14:paraId="6001C880" w14:textId="77777777" w:rsidR="008A7FDB" w:rsidRDefault="008A7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Frutiger 45 Light">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97E3F" w14:textId="77777777" w:rsidR="00742084" w:rsidRDefault="007420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4D72D" w14:textId="24E794C9" w:rsidR="00742084" w:rsidRDefault="00004CCE">
    <w:pPr>
      <w:pStyle w:val="Footer"/>
      <w:framePr w:hSpace="187" w:wrap="around" w:vAnchor="text" w:hAnchor="margin" w:xAlign="right" w:y="1"/>
      <w:tabs>
        <w:tab w:val="right" w:pos="9900"/>
        <w:tab w:val="right" w:pos="10440"/>
      </w:tabs>
    </w:pPr>
    <w:fldSimple w:instr=" STYLEREF HD1 \* MERGEFORMAT ">
      <w:r w:rsidR="0013319A">
        <w:rPr>
          <w:noProof/>
        </w:rPr>
        <w:t>Open and Closed Issues</w:t>
      </w:r>
    </w:fldSimple>
    <w:r w:rsidR="00742084">
      <w:t xml:space="preserve">     </w:t>
    </w:r>
    <w:r w:rsidR="00742084">
      <w:fldChar w:fldCharType="begin"/>
    </w:r>
    <w:r w:rsidR="00742084">
      <w:instrText xml:space="preserve"> If </w:instrText>
    </w:r>
    <w:r w:rsidR="008A7FDB">
      <w:fldChar w:fldCharType="begin"/>
    </w:r>
    <w:r w:rsidR="008A7FDB">
      <w:instrText xml:space="preserve"> Section </w:instrText>
    </w:r>
    <w:r w:rsidR="008A7FDB">
      <w:fldChar w:fldCharType="separate"/>
    </w:r>
    <w:r w:rsidR="0013319A">
      <w:instrText>3</w:instrText>
    </w:r>
    <w:r w:rsidR="008A7FDB">
      <w:fldChar w:fldCharType="end"/>
    </w:r>
    <w:r w:rsidR="00742084">
      <w:instrText xml:space="preserve"> &gt; 1 “</w:instrText>
    </w:r>
    <w:r w:rsidR="00742084">
      <w:fldChar w:fldCharType="begin"/>
    </w:r>
    <w:r w:rsidR="00742084">
      <w:instrText xml:space="preserve">PAGE </w:instrText>
    </w:r>
    <w:r w:rsidR="00742084">
      <w:fldChar w:fldCharType="separate"/>
    </w:r>
    <w:r w:rsidR="0013319A">
      <w:rPr>
        <w:noProof/>
      </w:rPr>
      <w:instrText>20</w:instrText>
    </w:r>
    <w:r w:rsidR="00742084">
      <w:fldChar w:fldCharType="end"/>
    </w:r>
    <w:r w:rsidR="00742084">
      <w:instrText xml:space="preserve"> of </w:instrText>
    </w:r>
    <w:r w:rsidR="00742084">
      <w:fldChar w:fldCharType="begin"/>
    </w:r>
    <w:r w:rsidR="00742084">
      <w:instrText xml:space="preserve"> =  </w:instrText>
    </w:r>
    <w:r w:rsidR="008A7FDB">
      <w:fldChar w:fldCharType="begin"/>
    </w:r>
    <w:r w:rsidR="008A7FDB">
      <w:instrText xml:space="preserve"> NUMPAGES </w:instrText>
    </w:r>
    <w:r w:rsidR="008A7FDB">
      <w:fldChar w:fldCharType="separate"/>
    </w:r>
    <w:r w:rsidR="0013319A">
      <w:rPr>
        <w:noProof/>
      </w:rPr>
      <w:instrText>20</w:instrText>
    </w:r>
    <w:r w:rsidR="008A7FDB">
      <w:rPr>
        <w:noProof/>
      </w:rPr>
      <w:fldChar w:fldCharType="end"/>
    </w:r>
    <w:r w:rsidR="00742084">
      <w:instrText xml:space="preserve"> - Sec1  </w:instrText>
    </w:r>
    <w:r w:rsidR="00742084">
      <w:fldChar w:fldCharType="separate"/>
    </w:r>
    <w:r w:rsidR="0013319A">
      <w:rPr>
        <w:noProof/>
      </w:rPr>
      <w:instrText>18</w:instrText>
    </w:r>
    <w:r w:rsidR="00742084">
      <w:fldChar w:fldCharType="end"/>
    </w:r>
    <w:r w:rsidR="00742084">
      <w:instrText>” “</w:instrText>
    </w:r>
    <w:r w:rsidR="00742084">
      <w:fldChar w:fldCharType="begin"/>
    </w:r>
    <w:r w:rsidR="00742084">
      <w:instrText xml:space="preserve"> PAGE </w:instrText>
    </w:r>
    <w:r w:rsidR="00742084">
      <w:fldChar w:fldCharType="separate"/>
    </w:r>
    <w:r w:rsidR="0013319A">
      <w:rPr>
        <w:noProof/>
      </w:rPr>
      <w:instrText>iii</w:instrText>
    </w:r>
    <w:r w:rsidR="00742084">
      <w:fldChar w:fldCharType="end"/>
    </w:r>
    <w:r w:rsidR="00742084">
      <w:instrText xml:space="preserve">” </w:instrText>
    </w:r>
    <w:r w:rsidR="00742084">
      <w:fldChar w:fldCharType="separate"/>
    </w:r>
    <w:r w:rsidR="0013319A">
      <w:rPr>
        <w:noProof/>
      </w:rPr>
      <w:t>20 of 18</w:t>
    </w:r>
    <w:r w:rsidR="00742084">
      <w:fldChar w:fldCharType="end"/>
    </w:r>
  </w:p>
  <w:p w14:paraId="649AD31B" w14:textId="77777777" w:rsidR="00742084" w:rsidRDefault="00742084">
    <w:pPr>
      <w:pStyle w:val="Footer"/>
      <w:tabs>
        <w:tab w:val="center" w:pos="5400"/>
        <w:tab w:val="right" w:pos="9720"/>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CCB22" w14:textId="77777777" w:rsidR="00742084" w:rsidRDefault="00742084">
    <w:pPr>
      <w:pStyle w:val="Footer"/>
      <w:tabs>
        <w:tab w:val="right" w:pos="104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8925F" w14:textId="77777777" w:rsidR="00742084" w:rsidRDefault="007420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1A73FBCA" w14:textId="77777777" w:rsidR="00742084" w:rsidRDefault="00742084">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F41F9" w14:textId="77777777" w:rsidR="00742084" w:rsidRDefault="00742084">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B96DA" w14:textId="77777777" w:rsidR="008A7FDB" w:rsidRDefault="008A7FDB">
      <w:r>
        <w:separator/>
      </w:r>
    </w:p>
  </w:footnote>
  <w:footnote w:type="continuationSeparator" w:id="0">
    <w:p w14:paraId="588DA686" w14:textId="77777777" w:rsidR="008A7FDB" w:rsidRDefault="008A7F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4A8E6" w14:textId="77777777" w:rsidR="00742084" w:rsidRDefault="007420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49593" w14:textId="71EA6476" w:rsidR="00742084" w:rsidRDefault="00742084">
    <w:pPr>
      <w:pStyle w:val="Header"/>
    </w:pPr>
    <w:r>
      <w:tab/>
    </w:r>
    <w:r>
      <w:rPr>
        <w:noProof/>
      </w:rPr>
      <w:drawing>
        <wp:inline distT="0" distB="0" distL="0" distR="0" wp14:anchorId="6334AF8D" wp14:editId="609455D5">
          <wp:extent cx="676275" cy="381000"/>
          <wp:effectExtent l="0" t="0" r="0" b="0"/>
          <wp:docPr id="15" name="Picture 15" descr="For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rti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275" cy="3810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7D403" w14:textId="77777777" w:rsidR="00742084" w:rsidRDefault="0074208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78F4E" w14:textId="77777777" w:rsidR="00742084" w:rsidRDefault="0074208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08AE6" w14:textId="77777777" w:rsidR="00742084" w:rsidRDefault="007420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3E59"/>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56A598C"/>
    <w:multiLevelType w:val="hybridMultilevel"/>
    <w:tmpl w:val="1F0C61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9AE7996"/>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B0011F"/>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67054F"/>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013992"/>
    <w:multiLevelType w:val="hybridMultilevel"/>
    <w:tmpl w:val="88EEA24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BD87572"/>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462016B"/>
    <w:multiLevelType w:val="hybridMultilevel"/>
    <w:tmpl w:val="3684B492"/>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5503506"/>
    <w:multiLevelType w:val="multilevel"/>
    <w:tmpl w:val="60064F0A"/>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9" w15:restartNumberingAfterBreak="0">
    <w:nsid w:val="29320F54"/>
    <w:multiLevelType w:val="multilevel"/>
    <w:tmpl w:val="941A0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804C84"/>
    <w:multiLevelType w:val="hybridMultilevel"/>
    <w:tmpl w:val="737007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AD84B79"/>
    <w:multiLevelType w:val="hybridMultilevel"/>
    <w:tmpl w:val="185E16C6"/>
    <w:lvl w:ilvl="0" w:tplc="8830F90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2E2908E5"/>
    <w:multiLevelType w:val="hybridMultilevel"/>
    <w:tmpl w:val="CEFACB4E"/>
    <w:lvl w:ilvl="0" w:tplc="712ADDD2">
      <w:start w:val="1"/>
      <w:numFmt w:val="bullet"/>
      <w:pStyle w:val="Pa1"/>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3" w15:restartNumberingAfterBreak="0">
    <w:nsid w:val="3048694A"/>
    <w:multiLevelType w:val="hybridMultilevel"/>
    <w:tmpl w:val="2F10C3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3480168"/>
    <w:multiLevelType w:val="hybridMultilevel"/>
    <w:tmpl w:val="41BE7648"/>
    <w:lvl w:ilvl="0" w:tplc="0409000F">
      <w:start w:val="1"/>
      <w:numFmt w:val="decimal"/>
      <w:lvlText w:val="%1."/>
      <w:lvlJc w:val="left"/>
      <w:pPr>
        <w:ind w:left="1771" w:hanging="360"/>
      </w:pPr>
      <w:rPr>
        <w:rFonts w:hint="default"/>
      </w:rPr>
    </w:lvl>
    <w:lvl w:ilvl="1" w:tplc="04090003">
      <w:start w:val="1"/>
      <w:numFmt w:val="bullet"/>
      <w:lvlText w:val="o"/>
      <w:lvlJc w:val="left"/>
      <w:pPr>
        <w:ind w:left="2491" w:hanging="360"/>
      </w:pPr>
      <w:rPr>
        <w:rFonts w:ascii="Courier New" w:hAnsi="Courier New" w:cs="Courier New" w:hint="default"/>
      </w:rPr>
    </w:lvl>
    <w:lvl w:ilvl="2" w:tplc="04090005">
      <w:start w:val="1"/>
      <w:numFmt w:val="bullet"/>
      <w:lvlText w:val=""/>
      <w:lvlJc w:val="left"/>
      <w:pPr>
        <w:ind w:left="3211" w:hanging="360"/>
      </w:pPr>
      <w:rPr>
        <w:rFonts w:ascii="Wingdings" w:hAnsi="Wingdings" w:hint="default"/>
      </w:rPr>
    </w:lvl>
    <w:lvl w:ilvl="3" w:tplc="0409000F">
      <w:start w:val="1"/>
      <w:numFmt w:val="decimal"/>
      <w:lvlText w:val="%4."/>
      <w:lvlJc w:val="left"/>
      <w:pPr>
        <w:ind w:left="3931" w:hanging="360"/>
      </w:pPr>
      <w:rPr>
        <w:rFonts w:hint="default"/>
      </w:rPr>
    </w:lvl>
    <w:lvl w:ilvl="4" w:tplc="04090003" w:tentative="1">
      <w:start w:val="1"/>
      <w:numFmt w:val="bullet"/>
      <w:lvlText w:val="o"/>
      <w:lvlJc w:val="left"/>
      <w:pPr>
        <w:ind w:left="4651" w:hanging="360"/>
      </w:pPr>
      <w:rPr>
        <w:rFonts w:ascii="Courier New" w:hAnsi="Courier New" w:cs="Courier New" w:hint="default"/>
      </w:rPr>
    </w:lvl>
    <w:lvl w:ilvl="5" w:tplc="04090005" w:tentative="1">
      <w:start w:val="1"/>
      <w:numFmt w:val="bullet"/>
      <w:lvlText w:val=""/>
      <w:lvlJc w:val="left"/>
      <w:pPr>
        <w:ind w:left="5371" w:hanging="360"/>
      </w:pPr>
      <w:rPr>
        <w:rFonts w:ascii="Wingdings" w:hAnsi="Wingdings" w:hint="default"/>
      </w:rPr>
    </w:lvl>
    <w:lvl w:ilvl="6" w:tplc="04090001" w:tentative="1">
      <w:start w:val="1"/>
      <w:numFmt w:val="bullet"/>
      <w:lvlText w:val=""/>
      <w:lvlJc w:val="left"/>
      <w:pPr>
        <w:ind w:left="6091" w:hanging="360"/>
      </w:pPr>
      <w:rPr>
        <w:rFonts w:ascii="Symbol" w:hAnsi="Symbol" w:hint="default"/>
      </w:rPr>
    </w:lvl>
    <w:lvl w:ilvl="7" w:tplc="04090003" w:tentative="1">
      <w:start w:val="1"/>
      <w:numFmt w:val="bullet"/>
      <w:lvlText w:val="o"/>
      <w:lvlJc w:val="left"/>
      <w:pPr>
        <w:ind w:left="6811" w:hanging="360"/>
      </w:pPr>
      <w:rPr>
        <w:rFonts w:ascii="Courier New" w:hAnsi="Courier New" w:cs="Courier New" w:hint="default"/>
      </w:rPr>
    </w:lvl>
    <w:lvl w:ilvl="8" w:tplc="04090005" w:tentative="1">
      <w:start w:val="1"/>
      <w:numFmt w:val="bullet"/>
      <w:lvlText w:val=""/>
      <w:lvlJc w:val="left"/>
      <w:pPr>
        <w:ind w:left="7531" w:hanging="360"/>
      </w:pPr>
      <w:rPr>
        <w:rFonts w:ascii="Wingdings" w:hAnsi="Wingdings" w:hint="default"/>
      </w:rPr>
    </w:lvl>
  </w:abstractNum>
  <w:abstractNum w:abstractNumId="15" w15:restartNumberingAfterBreak="0">
    <w:nsid w:val="35B35790"/>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A6B5F9E"/>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C8D3EF1"/>
    <w:multiLevelType w:val="hybridMultilevel"/>
    <w:tmpl w:val="AF2829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70F5293"/>
    <w:multiLevelType w:val="hybridMultilevel"/>
    <w:tmpl w:val="1BE6C0F6"/>
    <w:lvl w:ilvl="0" w:tplc="C2F27A9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C11715D"/>
    <w:multiLevelType w:val="hybridMultilevel"/>
    <w:tmpl w:val="1D68927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D2E3236"/>
    <w:multiLevelType w:val="hybridMultilevel"/>
    <w:tmpl w:val="CFB63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7A077A"/>
    <w:multiLevelType w:val="hybridMultilevel"/>
    <w:tmpl w:val="6122B1E6"/>
    <w:lvl w:ilvl="0" w:tplc="3788AA68">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7410E6F0">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39968B5"/>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5933CB3"/>
    <w:multiLevelType w:val="hybridMultilevel"/>
    <w:tmpl w:val="B9209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1A5289"/>
    <w:multiLevelType w:val="hybridMultilevel"/>
    <w:tmpl w:val="4CBE9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E96A8F"/>
    <w:multiLevelType w:val="hybridMultilevel"/>
    <w:tmpl w:val="903614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B63278B"/>
    <w:multiLevelType w:val="hybridMultilevel"/>
    <w:tmpl w:val="7A627E8A"/>
    <w:lvl w:ilvl="0" w:tplc="0C5A4558">
      <w:start w:val="1"/>
      <w:numFmt w:val="bullet"/>
      <w:pStyle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7" w15:restartNumberingAfterBreak="0">
    <w:nsid w:val="5C336BF4"/>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0C93D90"/>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5733D05"/>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1" w15:restartNumberingAfterBreak="0">
    <w:nsid w:val="75034305"/>
    <w:multiLevelType w:val="hybridMultilevel"/>
    <w:tmpl w:val="9B42E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5447BC"/>
    <w:multiLevelType w:val="hybridMultilevel"/>
    <w:tmpl w:val="BD96C69C"/>
    <w:lvl w:ilvl="0" w:tplc="04090017">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15:restartNumberingAfterBreak="0">
    <w:nsid w:val="7A7069B7"/>
    <w:multiLevelType w:val="hybridMultilevel"/>
    <w:tmpl w:val="D8920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F203836"/>
    <w:multiLevelType w:val="hybridMultilevel"/>
    <w:tmpl w:val="4B3825A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26"/>
  </w:num>
  <w:num w:numId="3">
    <w:abstractNumId w:val="30"/>
  </w:num>
  <w:num w:numId="4">
    <w:abstractNumId w:val="12"/>
  </w:num>
  <w:num w:numId="5">
    <w:abstractNumId w:val="14"/>
  </w:num>
  <w:num w:numId="6">
    <w:abstractNumId w:val="21"/>
  </w:num>
  <w:num w:numId="7">
    <w:abstractNumId w:val="15"/>
  </w:num>
  <w:num w:numId="8">
    <w:abstractNumId w:val="18"/>
  </w:num>
  <w:num w:numId="9">
    <w:abstractNumId w:val="6"/>
  </w:num>
  <w:num w:numId="10">
    <w:abstractNumId w:val="27"/>
  </w:num>
  <w:num w:numId="11">
    <w:abstractNumId w:val="0"/>
  </w:num>
  <w:num w:numId="12">
    <w:abstractNumId w:val="16"/>
  </w:num>
  <w:num w:numId="13">
    <w:abstractNumId w:val="28"/>
  </w:num>
  <w:num w:numId="14">
    <w:abstractNumId w:val="7"/>
  </w:num>
  <w:num w:numId="15">
    <w:abstractNumId w:val="22"/>
  </w:num>
  <w:num w:numId="16">
    <w:abstractNumId w:val="4"/>
  </w:num>
  <w:num w:numId="17">
    <w:abstractNumId w:val="34"/>
  </w:num>
  <w:num w:numId="18">
    <w:abstractNumId w:val="29"/>
  </w:num>
  <w:num w:numId="19">
    <w:abstractNumId w:val="2"/>
  </w:num>
  <w:num w:numId="20">
    <w:abstractNumId w:val="3"/>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25"/>
  </w:num>
  <w:num w:numId="24">
    <w:abstractNumId w:val="24"/>
  </w:num>
  <w:num w:numId="25">
    <w:abstractNumId w:val="33"/>
  </w:num>
  <w:num w:numId="26">
    <w:abstractNumId w:val="9"/>
  </w:num>
  <w:num w:numId="27">
    <w:abstractNumId w:val="5"/>
  </w:num>
  <w:num w:numId="28">
    <w:abstractNumId w:val="19"/>
  </w:num>
  <w:num w:numId="29">
    <w:abstractNumId w:val="31"/>
  </w:num>
  <w:num w:numId="30">
    <w:abstractNumId w:val="20"/>
  </w:num>
  <w:num w:numId="31">
    <w:abstractNumId w:val="1"/>
  </w:num>
  <w:num w:numId="32">
    <w:abstractNumId w:val="13"/>
  </w:num>
  <w:num w:numId="33">
    <w:abstractNumId w:val="10"/>
  </w:num>
  <w:num w:numId="34">
    <w:abstractNumId w:val="23"/>
  </w:num>
  <w:num w:numId="35">
    <w:abstractNumId w:val="17"/>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dhi Siotia (IN)">
    <w15:presenceInfo w15:providerId="AD" w15:userId="S::nidhi.siotia@pwc.com::a527902b-b2c1-4935-b1ce-dc5e284599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xtjS3sDA3tDA0NDdU0lEKTi0uzszPAykwNKwFABEikSAtAAAA"/>
  </w:docVars>
  <w:rsids>
    <w:rsidRoot w:val="00D7581F"/>
    <w:rsid w:val="00004CCE"/>
    <w:rsid w:val="00006905"/>
    <w:rsid w:val="00015BBD"/>
    <w:rsid w:val="00016EED"/>
    <w:rsid w:val="00027D2B"/>
    <w:rsid w:val="00030F8F"/>
    <w:rsid w:val="0004013F"/>
    <w:rsid w:val="0004604E"/>
    <w:rsid w:val="00051D7F"/>
    <w:rsid w:val="00053AAB"/>
    <w:rsid w:val="00054EE8"/>
    <w:rsid w:val="000564FE"/>
    <w:rsid w:val="00056630"/>
    <w:rsid w:val="00071737"/>
    <w:rsid w:val="0007339A"/>
    <w:rsid w:val="000814AC"/>
    <w:rsid w:val="000818BF"/>
    <w:rsid w:val="00082095"/>
    <w:rsid w:val="00092054"/>
    <w:rsid w:val="000A3950"/>
    <w:rsid w:val="000C026F"/>
    <w:rsid w:val="000C53B1"/>
    <w:rsid w:val="000D5E99"/>
    <w:rsid w:val="000D7377"/>
    <w:rsid w:val="000D74EE"/>
    <w:rsid w:val="000D7550"/>
    <w:rsid w:val="000D7E86"/>
    <w:rsid w:val="000E201B"/>
    <w:rsid w:val="000E21CA"/>
    <w:rsid w:val="000F1AF5"/>
    <w:rsid w:val="000F2C25"/>
    <w:rsid w:val="000F38C9"/>
    <w:rsid w:val="000F5350"/>
    <w:rsid w:val="000F7ACC"/>
    <w:rsid w:val="00101D7C"/>
    <w:rsid w:val="001032DF"/>
    <w:rsid w:val="001036E7"/>
    <w:rsid w:val="00104A31"/>
    <w:rsid w:val="00104C0E"/>
    <w:rsid w:val="00110462"/>
    <w:rsid w:val="00110D98"/>
    <w:rsid w:val="00112186"/>
    <w:rsid w:val="0011283D"/>
    <w:rsid w:val="00113C05"/>
    <w:rsid w:val="00116345"/>
    <w:rsid w:val="00120E0D"/>
    <w:rsid w:val="0013319A"/>
    <w:rsid w:val="00145DC5"/>
    <w:rsid w:val="001477F9"/>
    <w:rsid w:val="0015471D"/>
    <w:rsid w:val="001555C4"/>
    <w:rsid w:val="001600E2"/>
    <w:rsid w:val="00172C58"/>
    <w:rsid w:val="00173182"/>
    <w:rsid w:val="001779CC"/>
    <w:rsid w:val="0018391A"/>
    <w:rsid w:val="001853D2"/>
    <w:rsid w:val="001866CA"/>
    <w:rsid w:val="00191D08"/>
    <w:rsid w:val="001A3D42"/>
    <w:rsid w:val="001B66DF"/>
    <w:rsid w:val="001B7DE7"/>
    <w:rsid w:val="001C26CF"/>
    <w:rsid w:val="001C5CC4"/>
    <w:rsid w:val="001C6C6C"/>
    <w:rsid w:val="001D0E26"/>
    <w:rsid w:val="001D4585"/>
    <w:rsid w:val="001D628E"/>
    <w:rsid w:val="001F152F"/>
    <w:rsid w:val="001F4019"/>
    <w:rsid w:val="001F51E0"/>
    <w:rsid w:val="001F62DB"/>
    <w:rsid w:val="001F7A65"/>
    <w:rsid w:val="00206BC9"/>
    <w:rsid w:val="0021048A"/>
    <w:rsid w:val="002171EA"/>
    <w:rsid w:val="00223B59"/>
    <w:rsid w:val="00236A15"/>
    <w:rsid w:val="002372D2"/>
    <w:rsid w:val="00237C47"/>
    <w:rsid w:val="0024385D"/>
    <w:rsid w:val="002460BC"/>
    <w:rsid w:val="002507BF"/>
    <w:rsid w:val="00250C07"/>
    <w:rsid w:val="00251EBE"/>
    <w:rsid w:val="00253DF3"/>
    <w:rsid w:val="002576C4"/>
    <w:rsid w:val="0026215C"/>
    <w:rsid w:val="00265EE1"/>
    <w:rsid w:val="0028548B"/>
    <w:rsid w:val="00287323"/>
    <w:rsid w:val="0029092F"/>
    <w:rsid w:val="002917AF"/>
    <w:rsid w:val="00296F5B"/>
    <w:rsid w:val="002A0BF8"/>
    <w:rsid w:val="002A3575"/>
    <w:rsid w:val="002A3BFC"/>
    <w:rsid w:val="002A5BCC"/>
    <w:rsid w:val="002B266F"/>
    <w:rsid w:val="002B5D1D"/>
    <w:rsid w:val="002B6513"/>
    <w:rsid w:val="002C2D50"/>
    <w:rsid w:val="002C58EE"/>
    <w:rsid w:val="002C680D"/>
    <w:rsid w:val="002D0CE9"/>
    <w:rsid w:val="002D3547"/>
    <w:rsid w:val="002D5A80"/>
    <w:rsid w:val="002D7292"/>
    <w:rsid w:val="002E715A"/>
    <w:rsid w:val="002F0870"/>
    <w:rsid w:val="002F0E4E"/>
    <w:rsid w:val="002F1A7C"/>
    <w:rsid w:val="002F224B"/>
    <w:rsid w:val="002F2B6C"/>
    <w:rsid w:val="002F69C5"/>
    <w:rsid w:val="00300A82"/>
    <w:rsid w:val="00302289"/>
    <w:rsid w:val="003049B6"/>
    <w:rsid w:val="00304D99"/>
    <w:rsid w:val="0030633B"/>
    <w:rsid w:val="00306A50"/>
    <w:rsid w:val="00307207"/>
    <w:rsid w:val="00307803"/>
    <w:rsid w:val="00311371"/>
    <w:rsid w:val="003115C2"/>
    <w:rsid w:val="00317693"/>
    <w:rsid w:val="0032544A"/>
    <w:rsid w:val="003278FB"/>
    <w:rsid w:val="00331961"/>
    <w:rsid w:val="00332AC3"/>
    <w:rsid w:val="0033311D"/>
    <w:rsid w:val="00340E05"/>
    <w:rsid w:val="0034355A"/>
    <w:rsid w:val="00346A0B"/>
    <w:rsid w:val="00352025"/>
    <w:rsid w:val="00352A88"/>
    <w:rsid w:val="00360CD7"/>
    <w:rsid w:val="003662BE"/>
    <w:rsid w:val="00367F45"/>
    <w:rsid w:val="003715FD"/>
    <w:rsid w:val="00380280"/>
    <w:rsid w:val="00384253"/>
    <w:rsid w:val="00386CAA"/>
    <w:rsid w:val="0039337A"/>
    <w:rsid w:val="003A785E"/>
    <w:rsid w:val="003B1EAF"/>
    <w:rsid w:val="003B3954"/>
    <w:rsid w:val="003B65E5"/>
    <w:rsid w:val="003C153E"/>
    <w:rsid w:val="003D114B"/>
    <w:rsid w:val="003D3E6E"/>
    <w:rsid w:val="003D5E4B"/>
    <w:rsid w:val="003E3665"/>
    <w:rsid w:val="003E4996"/>
    <w:rsid w:val="003E518F"/>
    <w:rsid w:val="003F2693"/>
    <w:rsid w:val="003F766C"/>
    <w:rsid w:val="00400372"/>
    <w:rsid w:val="00406018"/>
    <w:rsid w:val="004065B0"/>
    <w:rsid w:val="004208F5"/>
    <w:rsid w:val="00431AA2"/>
    <w:rsid w:val="00434EDE"/>
    <w:rsid w:val="00435D39"/>
    <w:rsid w:val="00437F8D"/>
    <w:rsid w:val="00443873"/>
    <w:rsid w:val="00444766"/>
    <w:rsid w:val="00451D5A"/>
    <w:rsid w:val="004526BB"/>
    <w:rsid w:val="0045369B"/>
    <w:rsid w:val="004536A4"/>
    <w:rsid w:val="004673E9"/>
    <w:rsid w:val="004707DA"/>
    <w:rsid w:val="004710B0"/>
    <w:rsid w:val="00477395"/>
    <w:rsid w:val="00477B50"/>
    <w:rsid w:val="00490900"/>
    <w:rsid w:val="004917BA"/>
    <w:rsid w:val="00495736"/>
    <w:rsid w:val="004964C8"/>
    <w:rsid w:val="004B2B5C"/>
    <w:rsid w:val="004C2853"/>
    <w:rsid w:val="004C3ABB"/>
    <w:rsid w:val="004C468C"/>
    <w:rsid w:val="004C4EC0"/>
    <w:rsid w:val="004D0032"/>
    <w:rsid w:val="004D05FE"/>
    <w:rsid w:val="004D06DB"/>
    <w:rsid w:val="004D1B81"/>
    <w:rsid w:val="004D2821"/>
    <w:rsid w:val="004E202F"/>
    <w:rsid w:val="004E299A"/>
    <w:rsid w:val="004E2A0C"/>
    <w:rsid w:val="004E2E68"/>
    <w:rsid w:val="004E36DC"/>
    <w:rsid w:val="004E7E1F"/>
    <w:rsid w:val="004F341E"/>
    <w:rsid w:val="00502F3E"/>
    <w:rsid w:val="005071A9"/>
    <w:rsid w:val="0050794B"/>
    <w:rsid w:val="005140E3"/>
    <w:rsid w:val="00514DE5"/>
    <w:rsid w:val="005242AD"/>
    <w:rsid w:val="00525515"/>
    <w:rsid w:val="00526DB9"/>
    <w:rsid w:val="00530295"/>
    <w:rsid w:val="00530CF0"/>
    <w:rsid w:val="00533412"/>
    <w:rsid w:val="005449B4"/>
    <w:rsid w:val="00552181"/>
    <w:rsid w:val="005531C3"/>
    <w:rsid w:val="00553861"/>
    <w:rsid w:val="00557F6E"/>
    <w:rsid w:val="00570719"/>
    <w:rsid w:val="00571FB6"/>
    <w:rsid w:val="0057412F"/>
    <w:rsid w:val="005804BB"/>
    <w:rsid w:val="00585E41"/>
    <w:rsid w:val="00585FD7"/>
    <w:rsid w:val="00591574"/>
    <w:rsid w:val="00594C25"/>
    <w:rsid w:val="005A025F"/>
    <w:rsid w:val="005A0C0E"/>
    <w:rsid w:val="005A211A"/>
    <w:rsid w:val="005A2AAF"/>
    <w:rsid w:val="005A4504"/>
    <w:rsid w:val="005B072B"/>
    <w:rsid w:val="005B3F3D"/>
    <w:rsid w:val="005B67EB"/>
    <w:rsid w:val="005B6A4D"/>
    <w:rsid w:val="005B7DDC"/>
    <w:rsid w:val="005C00A3"/>
    <w:rsid w:val="005C74FC"/>
    <w:rsid w:val="005E1EB8"/>
    <w:rsid w:val="005E4C37"/>
    <w:rsid w:val="005E633D"/>
    <w:rsid w:val="005F0BE3"/>
    <w:rsid w:val="005F27B2"/>
    <w:rsid w:val="005F4ECE"/>
    <w:rsid w:val="005F6712"/>
    <w:rsid w:val="005F790E"/>
    <w:rsid w:val="006009CF"/>
    <w:rsid w:val="00604264"/>
    <w:rsid w:val="00604A5F"/>
    <w:rsid w:val="00606621"/>
    <w:rsid w:val="006077D6"/>
    <w:rsid w:val="00612E46"/>
    <w:rsid w:val="00615AC6"/>
    <w:rsid w:val="00616C51"/>
    <w:rsid w:val="006206B0"/>
    <w:rsid w:val="006213D2"/>
    <w:rsid w:val="00625236"/>
    <w:rsid w:val="006260CE"/>
    <w:rsid w:val="00626E3B"/>
    <w:rsid w:val="00632212"/>
    <w:rsid w:val="00632DBD"/>
    <w:rsid w:val="00634251"/>
    <w:rsid w:val="0063787B"/>
    <w:rsid w:val="00650E0F"/>
    <w:rsid w:val="0065147B"/>
    <w:rsid w:val="00667DC9"/>
    <w:rsid w:val="00675746"/>
    <w:rsid w:val="006763D8"/>
    <w:rsid w:val="00682AAC"/>
    <w:rsid w:val="00693627"/>
    <w:rsid w:val="006A100E"/>
    <w:rsid w:val="006A6599"/>
    <w:rsid w:val="006A6B77"/>
    <w:rsid w:val="006B3E31"/>
    <w:rsid w:val="006B484F"/>
    <w:rsid w:val="006C73CF"/>
    <w:rsid w:val="006E0815"/>
    <w:rsid w:val="006E2265"/>
    <w:rsid w:val="006E4D7A"/>
    <w:rsid w:val="006F3609"/>
    <w:rsid w:val="00705A9C"/>
    <w:rsid w:val="00707B0D"/>
    <w:rsid w:val="00713A58"/>
    <w:rsid w:val="00715374"/>
    <w:rsid w:val="007362E0"/>
    <w:rsid w:val="00742084"/>
    <w:rsid w:val="00744AD7"/>
    <w:rsid w:val="0074568E"/>
    <w:rsid w:val="007456F6"/>
    <w:rsid w:val="00747596"/>
    <w:rsid w:val="007501C7"/>
    <w:rsid w:val="00752811"/>
    <w:rsid w:val="007544AB"/>
    <w:rsid w:val="00756178"/>
    <w:rsid w:val="00764C27"/>
    <w:rsid w:val="0076723E"/>
    <w:rsid w:val="0077228B"/>
    <w:rsid w:val="0077632A"/>
    <w:rsid w:val="00777368"/>
    <w:rsid w:val="0078031A"/>
    <w:rsid w:val="00782E58"/>
    <w:rsid w:val="0078449A"/>
    <w:rsid w:val="00786258"/>
    <w:rsid w:val="00793C93"/>
    <w:rsid w:val="00794C57"/>
    <w:rsid w:val="00795079"/>
    <w:rsid w:val="0079750B"/>
    <w:rsid w:val="007A48C3"/>
    <w:rsid w:val="007B1AD2"/>
    <w:rsid w:val="007C1207"/>
    <w:rsid w:val="007C7494"/>
    <w:rsid w:val="007D4E4D"/>
    <w:rsid w:val="007E5973"/>
    <w:rsid w:val="007E59AC"/>
    <w:rsid w:val="007E6A32"/>
    <w:rsid w:val="007E70E6"/>
    <w:rsid w:val="008018FB"/>
    <w:rsid w:val="0080262A"/>
    <w:rsid w:val="008047C4"/>
    <w:rsid w:val="008064D6"/>
    <w:rsid w:val="00814202"/>
    <w:rsid w:val="008159BF"/>
    <w:rsid w:val="00822211"/>
    <w:rsid w:val="00823A71"/>
    <w:rsid w:val="0083195D"/>
    <w:rsid w:val="008327B4"/>
    <w:rsid w:val="008341AC"/>
    <w:rsid w:val="0083464F"/>
    <w:rsid w:val="00835ED4"/>
    <w:rsid w:val="00836A5E"/>
    <w:rsid w:val="008425E5"/>
    <w:rsid w:val="00847ED3"/>
    <w:rsid w:val="00852F70"/>
    <w:rsid w:val="00853359"/>
    <w:rsid w:val="00860952"/>
    <w:rsid w:val="00862725"/>
    <w:rsid w:val="00874FB3"/>
    <w:rsid w:val="008773FB"/>
    <w:rsid w:val="00887153"/>
    <w:rsid w:val="00891C57"/>
    <w:rsid w:val="00893681"/>
    <w:rsid w:val="0089481C"/>
    <w:rsid w:val="00896C7C"/>
    <w:rsid w:val="008A6E55"/>
    <w:rsid w:val="008A7FDB"/>
    <w:rsid w:val="008B15BF"/>
    <w:rsid w:val="008B5099"/>
    <w:rsid w:val="008C12B8"/>
    <w:rsid w:val="008C4D78"/>
    <w:rsid w:val="008C6941"/>
    <w:rsid w:val="008D0213"/>
    <w:rsid w:val="008D3057"/>
    <w:rsid w:val="008E33A9"/>
    <w:rsid w:val="008E7C5D"/>
    <w:rsid w:val="008E7D4A"/>
    <w:rsid w:val="008F1E2A"/>
    <w:rsid w:val="008F218D"/>
    <w:rsid w:val="008F3968"/>
    <w:rsid w:val="008F6CD2"/>
    <w:rsid w:val="00900CB6"/>
    <w:rsid w:val="009010E1"/>
    <w:rsid w:val="00902202"/>
    <w:rsid w:val="009073B6"/>
    <w:rsid w:val="0091146F"/>
    <w:rsid w:val="0091775C"/>
    <w:rsid w:val="00921CAF"/>
    <w:rsid w:val="00925B78"/>
    <w:rsid w:val="009320F1"/>
    <w:rsid w:val="00932786"/>
    <w:rsid w:val="00932FA9"/>
    <w:rsid w:val="00935165"/>
    <w:rsid w:val="00935EBC"/>
    <w:rsid w:val="00937077"/>
    <w:rsid w:val="00937917"/>
    <w:rsid w:val="009427D7"/>
    <w:rsid w:val="00942B71"/>
    <w:rsid w:val="00943A36"/>
    <w:rsid w:val="00944256"/>
    <w:rsid w:val="00944DEF"/>
    <w:rsid w:val="00954558"/>
    <w:rsid w:val="00964083"/>
    <w:rsid w:val="00964F26"/>
    <w:rsid w:val="00964F38"/>
    <w:rsid w:val="009651E9"/>
    <w:rsid w:val="00970ACA"/>
    <w:rsid w:val="00971669"/>
    <w:rsid w:val="009744FF"/>
    <w:rsid w:val="00985FF8"/>
    <w:rsid w:val="009925A5"/>
    <w:rsid w:val="009965C9"/>
    <w:rsid w:val="009A2A57"/>
    <w:rsid w:val="009A6C46"/>
    <w:rsid w:val="009B1B64"/>
    <w:rsid w:val="009B3D6B"/>
    <w:rsid w:val="009D3DE1"/>
    <w:rsid w:val="009D77DB"/>
    <w:rsid w:val="009D7ED8"/>
    <w:rsid w:val="009E0970"/>
    <w:rsid w:val="009E399F"/>
    <w:rsid w:val="009E73FF"/>
    <w:rsid w:val="009F09B8"/>
    <w:rsid w:val="009F1CDC"/>
    <w:rsid w:val="009F3084"/>
    <w:rsid w:val="009F3492"/>
    <w:rsid w:val="009F38D9"/>
    <w:rsid w:val="00A034AB"/>
    <w:rsid w:val="00A03ABD"/>
    <w:rsid w:val="00A06A44"/>
    <w:rsid w:val="00A11008"/>
    <w:rsid w:val="00A13655"/>
    <w:rsid w:val="00A13687"/>
    <w:rsid w:val="00A22B16"/>
    <w:rsid w:val="00A23DCB"/>
    <w:rsid w:val="00A2719C"/>
    <w:rsid w:val="00A35DD3"/>
    <w:rsid w:val="00A36F34"/>
    <w:rsid w:val="00A378C1"/>
    <w:rsid w:val="00A477A1"/>
    <w:rsid w:val="00A56AA0"/>
    <w:rsid w:val="00A61529"/>
    <w:rsid w:val="00A62940"/>
    <w:rsid w:val="00A63FF4"/>
    <w:rsid w:val="00A67D07"/>
    <w:rsid w:val="00A747C7"/>
    <w:rsid w:val="00A80864"/>
    <w:rsid w:val="00A81CCA"/>
    <w:rsid w:val="00A8358B"/>
    <w:rsid w:val="00A84F93"/>
    <w:rsid w:val="00A8545B"/>
    <w:rsid w:val="00A85922"/>
    <w:rsid w:val="00A86435"/>
    <w:rsid w:val="00A95856"/>
    <w:rsid w:val="00A97802"/>
    <w:rsid w:val="00AB1ED7"/>
    <w:rsid w:val="00AB58C1"/>
    <w:rsid w:val="00AB653E"/>
    <w:rsid w:val="00AB70E1"/>
    <w:rsid w:val="00AC0258"/>
    <w:rsid w:val="00AC49A8"/>
    <w:rsid w:val="00AC4BDE"/>
    <w:rsid w:val="00AC53E0"/>
    <w:rsid w:val="00AC5D55"/>
    <w:rsid w:val="00AD3A40"/>
    <w:rsid w:val="00AD4821"/>
    <w:rsid w:val="00AD6106"/>
    <w:rsid w:val="00AD6538"/>
    <w:rsid w:val="00AE05DC"/>
    <w:rsid w:val="00AE1900"/>
    <w:rsid w:val="00AF215A"/>
    <w:rsid w:val="00AF48FE"/>
    <w:rsid w:val="00AF5FDD"/>
    <w:rsid w:val="00B0065B"/>
    <w:rsid w:val="00B02CF6"/>
    <w:rsid w:val="00B02E39"/>
    <w:rsid w:val="00B15B85"/>
    <w:rsid w:val="00B23B16"/>
    <w:rsid w:val="00B3461B"/>
    <w:rsid w:val="00B4222A"/>
    <w:rsid w:val="00B424F1"/>
    <w:rsid w:val="00B470BA"/>
    <w:rsid w:val="00B50435"/>
    <w:rsid w:val="00B52A7B"/>
    <w:rsid w:val="00B54DEB"/>
    <w:rsid w:val="00B5517A"/>
    <w:rsid w:val="00B55435"/>
    <w:rsid w:val="00B603D9"/>
    <w:rsid w:val="00B65F08"/>
    <w:rsid w:val="00B74206"/>
    <w:rsid w:val="00B74D92"/>
    <w:rsid w:val="00B82FDF"/>
    <w:rsid w:val="00B86200"/>
    <w:rsid w:val="00B879A5"/>
    <w:rsid w:val="00B92F8C"/>
    <w:rsid w:val="00BA184D"/>
    <w:rsid w:val="00BA55F6"/>
    <w:rsid w:val="00BB002F"/>
    <w:rsid w:val="00BB0968"/>
    <w:rsid w:val="00BB1A1B"/>
    <w:rsid w:val="00BB2405"/>
    <w:rsid w:val="00BC1BD7"/>
    <w:rsid w:val="00BC25CC"/>
    <w:rsid w:val="00BC42E0"/>
    <w:rsid w:val="00BD6710"/>
    <w:rsid w:val="00BD7796"/>
    <w:rsid w:val="00BD7B88"/>
    <w:rsid w:val="00BE2091"/>
    <w:rsid w:val="00BE7942"/>
    <w:rsid w:val="00BF6514"/>
    <w:rsid w:val="00C00D52"/>
    <w:rsid w:val="00C01A74"/>
    <w:rsid w:val="00C028CE"/>
    <w:rsid w:val="00C06789"/>
    <w:rsid w:val="00C17E9C"/>
    <w:rsid w:val="00C246F0"/>
    <w:rsid w:val="00C350A9"/>
    <w:rsid w:val="00C35536"/>
    <w:rsid w:val="00C41235"/>
    <w:rsid w:val="00C42212"/>
    <w:rsid w:val="00C42365"/>
    <w:rsid w:val="00C45508"/>
    <w:rsid w:val="00C546AE"/>
    <w:rsid w:val="00C5606D"/>
    <w:rsid w:val="00C60A69"/>
    <w:rsid w:val="00C6145C"/>
    <w:rsid w:val="00C61EA5"/>
    <w:rsid w:val="00C62C29"/>
    <w:rsid w:val="00C664A8"/>
    <w:rsid w:val="00C724F2"/>
    <w:rsid w:val="00C72685"/>
    <w:rsid w:val="00C7309E"/>
    <w:rsid w:val="00C756CA"/>
    <w:rsid w:val="00C7668A"/>
    <w:rsid w:val="00C800B7"/>
    <w:rsid w:val="00C81632"/>
    <w:rsid w:val="00C836F5"/>
    <w:rsid w:val="00C86D1B"/>
    <w:rsid w:val="00C93476"/>
    <w:rsid w:val="00C96828"/>
    <w:rsid w:val="00CA4F44"/>
    <w:rsid w:val="00CA58E9"/>
    <w:rsid w:val="00CA7781"/>
    <w:rsid w:val="00CB29DD"/>
    <w:rsid w:val="00CB46AA"/>
    <w:rsid w:val="00CC1C03"/>
    <w:rsid w:val="00CC7DD0"/>
    <w:rsid w:val="00CD1865"/>
    <w:rsid w:val="00CE05C1"/>
    <w:rsid w:val="00CE2152"/>
    <w:rsid w:val="00CE3B77"/>
    <w:rsid w:val="00CE3C2A"/>
    <w:rsid w:val="00CF4F54"/>
    <w:rsid w:val="00D01E18"/>
    <w:rsid w:val="00D03B3D"/>
    <w:rsid w:val="00D0705B"/>
    <w:rsid w:val="00D20D88"/>
    <w:rsid w:val="00D20F2F"/>
    <w:rsid w:val="00D21740"/>
    <w:rsid w:val="00D21D24"/>
    <w:rsid w:val="00D22F54"/>
    <w:rsid w:val="00D23E52"/>
    <w:rsid w:val="00D2567E"/>
    <w:rsid w:val="00D3122A"/>
    <w:rsid w:val="00D36185"/>
    <w:rsid w:val="00D40F93"/>
    <w:rsid w:val="00D433DA"/>
    <w:rsid w:val="00D464BE"/>
    <w:rsid w:val="00D50F18"/>
    <w:rsid w:val="00D52478"/>
    <w:rsid w:val="00D54AF2"/>
    <w:rsid w:val="00D56D1D"/>
    <w:rsid w:val="00D623FC"/>
    <w:rsid w:val="00D628F2"/>
    <w:rsid w:val="00D66DB3"/>
    <w:rsid w:val="00D7581F"/>
    <w:rsid w:val="00D77C0F"/>
    <w:rsid w:val="00D84335"/>
    <w:rsid w:val="00D86CB2"/>
    <w:rsid w:val="00DA021C"/>
    <w:rsid w:val="00DA391B"/>
    <w:rsid w:val="00DB114A"/>
    <w:rsid w:val="00DB1916"/>
    <w:rsid w:val="00DB1A55"/>
    <w:rsid w:val="00DB1DB3"/>
    <w:rsid w:val="00DB3B38"/>
    <w:rsid w:val="00DB600E"/>
    <w:rsid w:val="00DC79FA"/>
    <w:rsid w:val="00DE0839"/>
    <w:rsid w:val="00DE0FAE"/>
    <w:rsid w:val="00DE1718"/>
    <w:rsid w:val="00DF09E2"/>
    <w:rsid w:val="00DF2951"/>
    <w:rsid w:val="00DF4A9E"/>
    <w:rsid w:val="00DF53CE"/>
    <w:rsid w:val="00E077B3"/>
    <w:rsid w:val="00E106A3"/>
    <w:rsid w:val="00E127B7"/>
    <w:rsid w:val="00E13576"/>
    <w:rsid w:val="00E13644"/>
    <w:rsid w:val="00E14B8F"/>
    <w:rsid w:val="00E153E7"/>
    <w:rsid w:val="00E210CD"/>
    <w:rsid w:val="00E21D41"/>
    <w:rsid w:val="00E22A3F"/>
    <w:rsid w:val="00E263C7"/>
    <w:rsid w:val="00E30742"/>
    <w:rsid w:val="00E36A5E"/>
    <w:rsid w:val="00E46DF9"/>
    <w:rsid w:val="00E531D5"/>
    <w:rsid w:val="00E532CF"/>
    <w:rsid w:val="00E5607B"/>
    <w:rsid w:val="00E6304F"/>
    <w:rsid w:val="00E64FBA"/>
    <w:rsid w:val="00E65E81"/>
    <w:rsid w:val="00E7334C"/>
    <w:rsid w:val="00E80CE4"/>
    <w:rsid w:val="00E8293C"/>
    <w:rsid w:val="00E83525"/>
    <w:rsid w:val="00E843E1"/>
    <w:rsid w:val="00E8750A"/>
    <w:rsid w:val="00E90A99"/>
    <w:rsid w:val="00E9173B"/>
    <w:rsid w:val="00E936E8"/>
    <w:rsid w:val="00E97611"/>
    <w:rsid w:val="00EA09E3"/>
    <w:rsid w:val="00EA7143"/>
    <w:rsid w:val="00EA76C6"/>
    <w:rsid w:val="00EB0A16"/>
    <w:rsid w:val="00EB3458"/>
    <w:rsid w:val="00EB35A9"/>
    <w:rsid w:val="00EB593A"/>
    <w:rsid w:val="00EB7434"/>
    <w:rsid w:val="00EB75A8"/>
    <w:rsid w:val="00ED1361"/>
    <w:rsid w:val="00ED5007"/>
    <w:rsid w:val="00ED5F99"/>
    <w:rsid w:val="00EE5B80"/>
    <w:rsid w:val="00EF7E8B"/>
    <w:rsid w:val="00F066E3"/>
    <w:rsid w:val="00F12330"/>
    <w:rsid w:val="00F144CD"/>
    <w:rsid w:val="00F1788A"/>
    <w:rsid w:val="00F2397D"/>
    <w:rsid w:val="00F3641D"/>
    <w:rsid w:val="00F36439"/>
    <w:rsid w:val="00F36D82"/>
    <w:rsid w:val="00F37679"/>
    <w:rsid w:val="00F44776"/>
    <w:rsid w:val="00F465BC"/>
    <w:rsid w:val="00F52DDE"/>
    <w:rsid w:val="00F53BE2"/>
    <w:rsid w:val="00F54784"/>
    <w:rsid w:val="00F57551"/>
    <w:rsid w:val="00F6510D"/>
    <w:rsid w:val="00F74EF4"/>
    <w:rsid w:val="00F75428"/>
    <w:rsid w:val="00F82310"/>
    <w:rsid w:val="00F82FAA"/>
    <w:rsid w:val="00F84907"/>
    <w:rsid w:val="00F9138E"/>
    <w:rsid w:val="00F93F8D"/>
    <w:rsid w:val="00FA09F7"/>
    <w:rsid w:val="00FA0E56"/>
    <w:rsid w:val="00FA3784"/>
    <w:rsid w:val="00FA459C"/>
    <w:rsid w:val="00FA4CD4"/>
    <w:rsid w:val="00FA54CD"/>
    <w:rsid w:val="00FA60ED"/>
    <w:rsid w:val="00FA6309"/>
    <w:rsid w:val="00FA7DF4"/>
    <w:rsid w:val="00FC2939"/>
    <w:rsid w:val="00FC2A9D"/>
    <w:rsid w:val="00FC3BD2"/>
    <w:rsid w:val="00FC67E8"/>
    <w:rsid w:val="00FC6FE9"/>
    <w:rsid w:val="00FD5478"/>
    <w:rsid w:val="00FD7B57"/>
    <w:rsid w:val="00FE594D"/>
    <w:rsid w:val="00FF4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C8D8FA"/>
  <w15:chartTrackingRefBased/>
  <w15:docId w15:val="{6C0B60CE-3082-42A6-B3C6-0566AE25A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DE7"/>
    <w:rPr>
      <w:rFonts w:ascii="Arial" w:hAnsi="Arial"/>
      <w:lang w:eastAsia="es-ES"/>
    </w:rPr>
  </w:style>
  <w:style w:type="paragraph" w:styleId="Heading1">
    <w:name w:val="heading 1"/>
    <w:aliases w:val="HD1"/>
    <w:basedOn w:val="Normal"/>
    <w:next w:val="BodyText"/>
    <w:link w:val="Heading1Char"/>
    <w:qFormat/>
    <w:rsid w:val="001B7DE7"/>
    <w:pPr>
      <w:keepNext/>
      <w:keepLines/>
      <w:pageBreakBefore/>
      <w:numPr>
        <w:numId w:val="1"/>
      </w:numPr>
      <w:pBdr>
        <w:top w:val="single" w:sz="48" w:space="1" w:color="auto"/>
      </w:pBdr>
      <w:tabs>
        <w:tab w:val="left" w:pos="2520"/>
      </w:tabs>
      <w:spacing w:before="120" w:after="240"/>
      <w:ind w:right="720"/>
      <w:outlineLvl w:val="0"/>
    </w:pPr>
    <w:rPr>
      <w:b/>
      <w:caps/>
      <w:sz w:val="28"/>
    </w:rPr>
  </w:style>
  <w:style w:type="paragraph" w:styleId="Heading2">
    <w:name w:val="heading 2"/>
    <w:aliases w:val="HD2"/>
    <w:basedOn w:val="BodyText"/>
    <w:next w:val="BodyText"/>
    <w:link w:val="Heading2Char"/>
    <w:qFormat/>
    <w:rsid w:val="001B7DE7"/>
    <w:pPr>
      <w:keepNext/>
      <w:keepLines/>
      <w:numPr>
        <w:ilvl w:val="1"/>
        <w:numId w:val="1"/>
      </w:numPr>
      <w:pBdr>
        <w:top w:val="single" w:sz="48" w:space="1" w:color="auto"/>
      </w:pBdr>
      <w:spacing w:before="240" w:line="300" w:lineRule="auto"/>
      <w:ind w:right="5760"/>
      <w:outlineLvl w:val="1"/>
    </w:pPr>
    <w:rPr>
      <w:b/>
      <w:sz w:val="28"/>
    </w:rPr>
  </w:style>
  <w:style w:type="paragraph" w:styleId="Heading3">
    <w:name w:val="heading 3"/>
    <w:basedOn w:val="BodyText"/>
    <w:next w:val="BodyText"/>
    <w:qFormat/>
    <w:rsid w:val="001B7DE7"/>
    <w:pPr>
      <w:keepNext/>
      <w:keepLines/>
      <w:numPr>
        <w:ilvl w:val="2"/>
        <w:numId w:val="1"/>
      </w:numPr>
      <w:outlineLvl w:val="2"/>
    </w:pPr>
    <w:rPr>
      <w:b/>
      <w:caps/>
      <w:sz w:val="24"/>
    </w:rPr>
  </w:style>
  <w:style w:type="paragraph" w:styleId="Heading4">
    <w:name w:val="heading 4"/>
    <w:basedOn w:val="BodyText"/>
    <w:next w:val="BodyText"/>
    <w:qFormat/>
    <w:rsid w:val="001B7DE7"/>
    <w:pPr>
      <w:keepNext/>
      <w:keepLines/>
      <w:numPr>
        <w:ilvl w:val="3"/>
        <w:numId w:val="1"/>
      </w:numPr>
      <w:tabs>
        <w:tab w:val="center" w:pos="6480"/>
        <w:tab w:val="right" w:pos="10440"/>
      </w:tabs>
      <w:outlineLvl w:val="3"/>
    </w:pPr>
    <w:rPr>
      <w:b/>
      <w:sz w:val="24"/>
    </w:rPr>
  </w:style>
  <w:style w:type="paragraph" w:styleId="Heading5">
    <w:name w:val="heading 5"/>
    <w:basedOn w:val="BodyText"/>
    <w:next w:val="BodyText"/>
    <w:qFormat/>
    <w:rsid w:val="001B7DE7"/>
    <w:pPr>
      <w:keepNext/>
      <w:keepLines/>
      <w:numPr>
        <w:ilvl w:val="4"/>
        <w:numId w:val="1"/>
      </w:numPr>
      <w:outlineLvl w:val="4"/>
    </w:pPr>
    <w:rPr>
      <w:b/>
      <w:caps/>
    </w:rPr>
  </w:style>
  <w:style w:type="paragraph" w:styleId="Heading6">
    <w:name w:val="heading 6"/>
    <w:basedOn w:val="BodyText"/>
    <w:next w:val="BodyText"/>
    <w:qFormat/>
    <w:rsid w:val="001B7DE7"/>
    <w:pPr>
      <w:keepNext/>
      <w:numPr>
        <w:ilvl w:val="5"/>
        <w:numId w:val="1"/>
      </w:numPr>
      <w:spacing w:line="300" w:lineRule="auto"/>
      <w:outlineLvl w:val="5"/>
    </w:pPr>
    <w:rPr>
      <w:b/>
    </w:rPr>
  </w:style>
  <w:style w:type="paragraph" w:styleId="Heading7">
    <w:name w:val="heading 7"/>
    <w:basedOn w:val="Normal"/>
    <w:next w:val="NormalIndent"/>
    <w:qFormat/>
    <w:rsid w:val="001B7DE7"/>
    <w:pPr>
      <w:keepNext/>
      <w:numPr>
        <w:ilvl w:val="6"/>
        <w:numId w:val="1"/>
      </w:numPr>
      <w:spacing w:before="120" w:after="120" w:line="300" w:lineRule="auto"/>
      <w:outlineLvl w:val="6"/>
    </w:pPr>
    <w:rPr>
      <w:rFonts w:ascii="Times" w:hAnsi="Times"/>
      <w:i/>
    </w:rPr>
  </w:style>
  <w:style w:type="paragraph" w:styleId="Heading8">
    <w:name w:val="heading 8"/>
    <w:basedOn w:val="BodyText"/>
    <w:next w:val="BodyText"/>
    <w:qFormat/>
    <w:rsid w:val="001B7DE7"/>
    <w:pPr>
      <w:keepNext/>
      <w:pBdr>
        <w:bottom w:val="single" w:sz="8" w:space="1" w:color="auto"/>
      </w:pBdr>
      <w:outlineLvl w:val="7"/>
    </w:pPr>
    <w:rPr>
      <w:b/>
    </w:rPr>
  </w:style>
  <w:style w:type="paragraph" w:styleId="Heading9">
    <w:name w:val="heading 9"/>
    <w:basedOn w:val="BodyText"/>
    <w:next w:val="BodyText"/>
    <w:qFormat/>
    <w:rsid w:val="001B7DE7"/>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B7DE7"/>
    <w:pPr>
      <w:spacing w:before="120" w:after="120"/>
      <w:ind w:left="1440"/>
    </w:pPr>
  </w:style>
  <w:style w:type="paragraph" w:styleId="NormalIndent">
    <w:name w:val="Normal Indent"/>
    <w:basedOn w:val="Normal"/>
    <w:rsid w:val="001B7DE7"/>
    <w:pPr>
      <w:ind w:left="720"/>
    </w:pPr>
  </w:style>
  <w:style w:type="paragraph" w:styleId="TOC3">
    <w:name w:val="toc 3"/>
    <w:basedOn w:val="Normal"/>
    <w:next w:val="Normal"/>
    <w:uiPriority w:val="39"/>
    <w:rsid w:val="00777368"/>
    <w:pPr>
      <w:tabs>
        <w:tab w:val="right" w:leader="dot" w:pos="10080"/>
      </w:tabs>
      <w:ind w:left="1440"/>
    </w:pPr>
  </w:style>
  <w:style w:type="paragraph" w:styleId="TOC2">
    <w:name w:val="toc 2"/>
    <w:basedOn w:val="Normal"/>
    <w:next w:val="Normal"/>
    <w:uiPriority w:val="39"/>
    <w:rsid w:val="00777368"/>
    <w:pPr>
      <w:tabs>
        <w:tab w:val="right" w:leader="dot" w:pos="10080"/>
      </w:tabs>
      <w:ind w:left="1440"/>
    </w:pPr>
  </w:style>
  <w:style w:type="paragraph" w:styleId="Footer">
    <w:name w:val="footer"/>
    <w:basedOn w:val="Normal"/>
    <w:rsid w:val="001B7DE7"/>
    <w:pPr>
      <w:tabs>
        <w:tab w:val="right" w:pos="7920"/>
      </w:tabs>
    </w:pPr>
    <w:rPr>
      <w:sz w:val="16"/>
    </w:rPr>
  </w:style>
  <w:style w:type="paragraph" w:styleId="Header">
    <w:name w:val="header"/>
    <w:basedOn w:val="Normal"/>
    <w:link w:val="HeaderChar"/>
    <w:uiPriority w:val="99"/>
    <w:rsid w:val="001B7DE7"/>
    <w:pPr>
      <w:tabs>
        <w:tab w:val="right" w:pos="10440"/>
      </w:tabs>
    </w:pPr>
    <w:rPr>
      <w:sz w:val="16"/>
    </w:rPr>
  </w:style>
  <w:style w:type="paragraph" w:styleId="Title">
    <w:name w:val="Title"/>
    <w:basedOn w:val="Normal"/>
    <w:qFormat/>
    <w:rsid w:val="001B7DE7"/>
    <w:pPr>
      <w:keepLines/>
      <w:spacing w:after="120"/>
      <w:ind w:left="2520" w:right="720"/>
    </w:pPr>
    <w:rPr>
      <w:sz w:val="48"/>
    </w:rPr>
  </w:style>
  <w:style w:type="paragraph" w:customStyle="1" w:styleId="TableText">
    <w:name w:val="Table Text"/>
    <w:basedOn w:val="Normal"/>
    <w:link w:val="TableTextChar"/>
    <w:rsid w:val="001B7DE7"/>
    <w:pPr>
      <w:keepLines/>
    </w:pPr>
    <w:rPr>
      <w:sz w:val="16"/>
    </w:rPr>
  </w:style>
  <w:style w:type="paragraph" w:customStyle="1" w:styleId="HeadingBar">
    <w:name w:val="Heading Bar"/>
    <w:basedOn w:val="Normal"/>
    <w:next w:val="Heading3"/>
    <w:rsid w:val="001B7DE7"/>
    <w:pPr>
      <w:keepNext/>
      <w:keepLines/>
      <w:shd w:val="solid" w:color="auto" w:fill="auto"/>
      <w:spacing w:before="240"/>
      <w:ind w:right="7920"/>
    </w:pPr>
    <w:rPr>
      <w:color w:val="FFFFFF"/>
      <w:sz w:val="8"/>
    </w:rPr>
  </w:style>
  <w:style w:type="paragraph" w:customStyle="1" w:styleId="TitleBar">
    <w:name w:val="Title Bar"/>
    <w:basedOn w:val="Normal"/>
    <w:rsid w:val="001B7DE7"/>
    <w:pPr>
      <w:keepNext/>
      <w:pageBreakBefore/>
      <w:shd w:val="solid" w:color="auto" w:fill="auto"/>
      <w:spacing w:before="1680"/>
      <w:ind w:left="1440" w:right="720"/>
    </w:pPr>
    <w:rPr>
      <w:sz w:val="36"/>
    </w:rPr>
  </w:style>
  <w:style w:type="paragraph" w:customStyle="1" w:styleId="TOCHeading1">
    <w:name w:val="TOC Heading1"/>
    <w:basedOn w:val="Normal"/>
    <w:rsid w:val="001B7DE7"/>
    <w:pPr>
      <w:keepNext/>
      <w:pageBreakBefore/>
      <w:pBdr>
        <w:top w:val="single" w:sz="48" w:space="26" w:color="auto"/>
      </w:pBdr>
      <w:spacing w:before="960" w:after="960"/>
      <w:ind w:left="1440"/>
    </w:pPr>
    <w:rPr>
      <w:sz w:val="36"/>
    </w:rPr>
  </w:style>
  <w:style w:type="character" w:customStyle="1" w:styleId="HighlightedVariable">
    <w:name w:val="Highlighted Variable"/>
    <w:rsid w:val="001B7DE7"/>
    <w:rPr>
      <w:rFonts w:ascii="Arial" w:hAnsi="Arial"/>
      <w:color w:val="0000FF"/>
    </w:rPr>
  </w:style>
  <w:style w:type="paragraph" w:customStyle="1" w:styleId="TableHeading">
    <w:name w:val="Table Heading"/>
    <w:basedOn w:val="TableText"/>
    <w:uiPriority w:val="99"/>
    <w:rsid w:val="001B7DE7"/>
    <w:pPr>
      <w:spacing w:before="120" w:after="120"/>
    </w:pPr>
    <w:rPr>
      <w:b/>
    </w:rPr>
  </w:style>
  <w:style w:type="character" w:styleId="PageNumber">
    <w:name w:val="page number"/>
    <w:rsid w:val="001B7DE7"/>
    <w:rPr>
      <w:rFonts w:ascii="Arial" w:hAnsi="Arial"/>
    </w:rPr>
  </w:style>
  <w:style w:type="paragraph" w:customStyle="1" w:styleId="RouteTitle">
    <w:name w:val="Route Title"/>
    <w:basedOn w:val="Normal"/>
    <w:rsid w:val="001B7DE7"/>
    <w:pPr>
      <w:keepLines/>
      <w:spacing w:after="120"/>
      <w:ind w:left="1440" w:right="720"/>
    </w:pPr>
    <w:rPr>
      <w:sz w:val="36"/>
    </w:rPr>
  </w:style>
  <w:style w:type="paragraph" w:customStyle="1" w:styleId="Title-Major">
    <w:name w:val="Title-Major"/>
    <w:basedOn w:val="Title"/>
    <w:rsid w:val="001B7DE7"/>
    <w:pPr>
      <w:ind w:left="1440"/>
    </w:pPr>
    <w:rPr>
      <w:smallCaps/>
    </w:rPr>
  </w:style>
  <w:style w:type="paragraph" w:customStyle="1" w:styleId="Note">
    <w:name w:val="Note"/>
    <w:basedOn w:val="BodyText"/>
    <w:rsid w:val="001B7DE7"/>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1B7DE7"/>
    <w:pPr>
      <w:keepLines/>
      <w:numPr>
        <w:numId w:val="2"/>
      </w:numPr>
      <w:spacing w:before="60" w:after="60"/>
    </w:pPr>
  </w:style>
  <w:style w:type="paragraph" w:customStyle="1" w:styleId="Checklist">
    <w:name w:val="Checklist"/>
    <w:basedOn w:val="BodyText"/>
    <w:rsid w:val="001B7DE7"/>
    <w:pPr>
      <w:numPr>
        <w:numId w:val="3"/>
      </w:numPr>
    </w:pPr>
  </w:style>
  <w:style w:type="paragraph" w:customStyle="1" w:styleId="Pa1">
    <w:name w:val="Pa1"/>
    <w:basedOn w:val="Normal"/>
    <w:next w:val="Normal"/>
    <w:uiPriority w:val="99"/>
    <w:rsid w:val="002E715A"/>
    <w:pPr>
      <w:numPr>
        <w:numId w:val="4"/>
      </w:numPr>
      <w:tabs>
        <w:tab w:val="clear" w:pos="2880"/>
      </w:tabs>
      <w:autoSpaceDE w:val="0"/>
      <w:autoSpaceDN w:val="0"/>
      <w:adjustRightInd w:val="0"/>
      <w:spacing w:line="201" w:lineRule="atLeast"/>
      <w:ind w:left="0" w:firstLine="0"/>
    </w:pPr>
    <w:rPr>
      <w:rFonts w:ascii="Frutiger 45 Light" w:eastAsia="Calibri" w:hAnsi="Frutiger 45 Light"/>
      <w:sz w:val="24"/>
      <w:szCs w:val="24"/>
      <w:lang w:eastAsia="en-US"/>
    </w:rPr>
  </w:style>
  <w:style w:type="paragraph" w:customStyle="1" w:styleId="InfoBox">
    <w:name w:val="Info Box"/>
    <w:basedOn w:val="BodyText"/>
    <w:rsid w:val="001B7DE7"/>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customStyle="1" w:styleId="NumberList">
    <w:name w:val="Number List"/>
    <w:basedOn w:val="BodyText"/>
    <w:rsid w:val="001B7DE7"/>
    <w:pPr>
      <w:spacing w:before="60" w:after="60"/>
      <w:ind w:left="3240" w:hanging="360"/>
    </w:pPr>
  </w:style>
  <w:style w:type="paragraph" w:styleId="TOC1">
    <w:name w:val="toc 1"/>
    <w:basedOn w:val="Normal"/>
    <w:next w:val="Normal"/>
    <w:uiPriority w:val="39"/>
    <w:rsid w:val="001B7DE7"/>
    <w:pPr>
      <w:keepNext/>
      <w:tabs>
        <w:tab w:val="right" w:leader="dot" w:pos="10080"/>
      </w:tabs>
      <w:spacing w:before="240" w:after="120"/>
      <w:ind w:left="1440"/>
    </w:pPr>
    <w:rPr>
      <w:b/>
    </w:rPr>
  </w:style>
  <w:style w:type="paragraph" w:styleId="TOC4">
    <w:name w:val="toc 4"/>
    <w:basedOn w:val="Normal"/>
    <w:next w:val="Normal"/>
    <w:semiHidden/>
    <w:rsid w:val="001B7DE7"/>
    <w:pPr>
      <w:tabs>
        <w:tab w:val="right" w:leader="dot" w:pos="10080"/>
      </w:tabs>
      <w:ind w:left="3240"/>
    </w:pPr>
    <w:rPr>
      <w:sz w:val="18"/>
    </w:rPr>
  </w:style>
  <w:style w:type="paragraph" w:styleId="TOC5">
    <w:name w:val="toc 5"/>
    <w:basedOn w:val="Normal"/>
    <w:next w:val="Normal"/>
    <w:semiHidden/>
    <w:rsid w:val="001B7DE7"/>
    <w:pPr>
      <w:tabs>
        <w:tab w:val="right" w:leader="dot" w:pos="10080"/>
      </w:tabs>
      <w:ind w:left="3600"/>
    </w:pPr>
    <w:rPr>
      <w:sz w:val="18"/>
    </w:rPr>
  </w:style>
  <w:style w:type="paragraph" w:customStyle="1" w:styleId="tty132">
    <w:name w:val="tty132"/>
    <w:basedOn w:val="Normal"/>
    <w:rsid w:val="001B7DE7"/>
    <w:rPr>
      <w:rFonts w:ascii="Courier New" w:hAnsi="Courier New"/>
      <w:sz w:val="12"/>
    </w:rPr>
  </w:style>
  <w:style w:type="paragraph" w:customStyle="1" w:styleId="tty180">
    <w:name w:val="tty180"/>
    <w:basedOn w:val="Normal"/>
    <w:rsid w:val="001B7DE7"/>
    <w:pPr>
      <w:ind w:right="-720"/>
    </w:pPr>
    <w:rPr>
      <w:rFonts w:ascii="Courier New" w:hAnsi="Courier New"/>
      <w:sz w:val="8"/>
    </w:rPr>
  </w:style>
  <w:style w:type="paragraph" w:customStyle="1" w:styleId="tty80">
    <w:name w:val="tty80"/>
    <w:basedOn w:val="Normal"/>
    <w:rsid w:val="001B7DE7"/>
    <w:rPr>
      <w:rFonts w:ascii="Courier New" w:hAnsi="Courier New"/>
    </w:rPr>
  </w:style>
  <w:style w:type="paragraph" w:customStyle="1" w:styleId="tty80indent">
    <w:name w:val="tty80 indent"/>
    <w:basedOn w:val="tty80"/>
    <w:rsid w:val="001B7DE7"/>
    <w:pPr>
      <w:ind w:left="2895"/>
    </w:pPr>
  </w:style>
  <w:style w:type="paragraph" w:customStyle="1" w:styleId="NoteWide">
    <w:name w:val="Note Wide"/>
    <w:basedOn w:val="Note"/>
    <w:rsid w:val="001B7DE7"/>
    <w:pPr>
      <w:ind w:right="2160"/>
    </w:pPr>
  </w:style>
  <w:style w:type="character" w:customStyle="1" w:styleId="Heading1Char">
    <w:name w:val="Heading 1 Char"/>
    <w:aliases w:val="HD1 Char"/>
    <w:link w:val="Heading1"/>
    <w:rsid w:val="002E715A"/>
    <w:rPr>
      <w:rFonts w:ascii="Arial" w:hAnsi="Arial"/>
      <w:b/>
      <w:caps/>
      <w:sz w:val="28"/>
      <w:lang w:eastAsia="es-ES"/>
    </w:rPr>
  </w:style>
  <w:style w:type="character" w:customStyle="1" w:styleId="BodyTextChar">
    <w:name w:val="Body Text Char"/>
    <w:link w:val="BodyText"/>
    <w:rsid w:val="002E715A"/>
    <w:rPr>
      <w:rFonts w:ascii="Arial" w:hAnsi="Arial"/>
      <w:lang w:eastAsia="es-ES"/>
    </w:rPr>
  </w:style>
  <w:style w:type="character" w:customStyle="1" w:styleId="Heading2Char">
    <w:name w:val="Heading 2 Char"/>
    <w:aliases w:val="HD2 Char"/>
    <w:link w:val="Heading2"/>
    <w:rsid w:val="002E715A"/>
    <w:rPr>
      <w:rFonts w:ascii="Arial" w:hAnsi="Arial"/>
      <w:b/>
      <w:sz w:val="28"/>
      <w:lang w:eastAsia="es-ES"/>
    </w:rPr>
  </w:style>
  <w:style w:type="paragraph" w:customStyle="1" w:styleId="LightGrid-Accent31">
    <w:name w:val="Light Grid - Accent 31"/>
    <w:basedOn w:val="Normal"/>
    <w:uiPriority w:val="34"/>
    <w:qFormat/>
    <w:rsid w:val="002E715A"/>
    <w:pPr>
      <w:ind w:left="720"/>
    </w:pPr>
  </w:style>
  <w:style w:type="character" w:customStyle="1" w:styleId="TableTextChar">
    <w:name w:val="Table Text Char"/>
    <w:link w:val="TableText"/>
    <w:rsid w:val="002E715A"/>
    <w:rPr>
      <w:rFonts w:ascii="Arial" w:hAnsi="Arial"/>
      <w:sz w:val="16"/>
      <w:lang w:eastAsia="es-ES"/>
    </w:rPr>
  </w:style>
  <w:style w:type="character" w:customStyle="1" w:styleId="HeaderChar">
    <w:name w:val="Header Char"/>
    <w:link w:val="Header"/>
    <w:uiPriority w:val="99"/>
    <w:locked/>
    <w:rsid w:val="002E715A"/>
    <w:rPr>
      <w:rFonts w:ascii="Arial" w:hAnsi="Arial"/>
      <w:sz w:val="16"/>
      <w:lang w:eastAsia="es-ES"/>
    </w:rPr>
  </w:style>
  <w:style w:type="table" w:styleId="TableGrid">
    <w:name w:val="Table Grid"/>
    <w:basedOn w:val="TableNormal"/>
    <w:uiPriority w:val="59"/>
    <w:rsid w:val="007561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6789"/>
    <w:rPr>
      <w:rFonts w:ascii="Times New Roman" w:hAnsi="Times New Roman"/>
      <w:sz w:val="18"/>
      <w:szCs w:val="18"/>
    </w:rPr>
  </w:style>
  <w:style w:type="character" w:customStyle="1" w:styleId="BalloonTextChar">
    <w:name w:val="Balloon Text Char"/>
    <w:link w:val="BalloonText"/>
    <w:uiPriority w:val="99"/>
    <w:semiHidden/>
    <w:rsid w:val="00C06789"/>
    <w:rPr>
      <w:sz w:val="18"/>
      <w:szCs w:val="18"/>
      <w:lang w:eastAsia="es-ES"/>
    </w:rPr>
  </w:style>
  <w:style w:type="character" w:styleId="CommentReference">
    <w:name w:val="annotation reference"/>
    <w:uiPriority w:val="99"/>
    <w:semiHidden/>
    <w:unhideWhenUsed/>
    <w:rsid w:val="00AB1ED7"/>
    <w:rPr>
      <w:sz w:val="16"/>
      <w:szCs w:val="16"/>
    </w:rPr>
  </w:style>
  <w:style w:type="paragraph" w:styleId="CommentText">
    <w:name w:val="annotation text"/>
    <w:basedOn w:val="Normal"/>
    <w:link w:val="CommentTextChar"/>
    <w:uiPriority w:val="99"/>
    <w:semiHidden/>
    <w:unhideWhenUsed/>
    <w:rsid w:val="00AB1ED7"/>
  </w:style>
  <w:style w:type="character" w:customStyle="1" w:styleId="CommentTextChar">
    <w:name w:val="Comment Text Char"/>
    <w:link w:val="CommentText"/>
    <w:uiPriority w:val="99"/>
    <w:semiHidden/>
    <w:rsid w:val="00AB1ED7"/>
    <w:rPr>
      <w:rFonts w:ascii="Arial" w:hAnsi="Arial"/>
      <w:lang w:eastAsia="es-ES"/>
    </w:rPr>
  </w:style>
  <w:style w:type="paragraph" w:styleId="CommentSubject">
    <w:name w:val="annotation subject"/>
    <w:basedOn w:val="CommentText"/>
    <w:next w:val="CommentText"/>
    <w:link w:val="CommentSubjectChar"/>
    <w:uiPriority w:val="99"/>
    <w:semiHidden/>
    <w:unhideWhenUsed/>
    <w:rsid w:val="00AB1ED7"/>
    <w:rPr>
      <w:b/>
      <w:bCs/>
    </w:rPr>
  </w:style>
  <w:style w:type="character" w:customStyle="1" w:styleId="CommentSubjectChar">
    <w:name w:val="Comment Subject Char"/>
    <w:link w:val="CommentSubject"/>
    <w:uiPriority w:val="99"/>
    <w:semiHidden/>
    <w:rsid w:val="00AB1ED7"/>
    <w:rPr>
      <w:rFonts w:ascii="Arial" w:hAnsi="Arial"/>
      <w:b/>
      <w:bCs/>
      <w:lang w:eastAsia="es-ES"/>
    </w:rPr>
  </w:style>
  <w:style w:type="character" w:styleId="Hyperlink">
    <w:name w:val="Hyperlink"/>
    <w:basedOn w:val="DefaultParagraphFont"/>
    <w:uiPriority w:val="99"/>
    <w:unhideWhenUsed/>
    <w:rsid w:val="00A56AA0"/>
    <w:rPr>
      <w:color w:val="0563C1" w:themeColor="hyperlink"/>
      <w:u w:val="single"/>
    </w:rPr>
  </w:style>
  <w:style w:type="character" w:styleId="UnresolvedMention">
    <w:name w:val="Unresolved Mention"/>
    <w:basedOn w:val="DefaultParagraphFont"/>
    <w:uiPriority w:val="99"/>
    <w:semiHidden/>
    <w:unhideWhenUsed/>
    <w:rsid w:val="00A56AA0"/>
    <w:rPr>
      <w:color w:val="605E5C"/>
      <w:shd w:val="clear" w:color="auto" w:fill="E1DFDD"/>
    </w:rPr>
  </w:style>
  <w:style w:type="paragraph" w:styleId="NoSpacing">
    <w:name w:val="No Spacing"/>
    <w:uiPriority w:val="1"/>
    <w:qFormat/>
    <w:rsid w:val="002460BC"/>
    <w:rPr>
      <w:rFonts w:ascii="Arial" w:hAnsi="Arial"/>
      <w:lang w:eastAsia="es-ES"/>
    </w:rPr>
  </w:style>
  <w:style w:type="character" w:styleId="Strong">
    <w:name w:val="Strong"/>
    <w:basedOn w:val="DefaultParagraphFont"/>
    <w:uiPriority w:val="22"/>
    <w:qFormat/>
    <w:rsid w:val="00304D99"/>
    <w:rPr>
      <w:b/>
      <w:bCs/>
    </w:rPr>
  </w:style>
  <w:style w:type="character" w:customStyle="1" w:styleId="x25">
    <w:name w:val="x25"/>
    <w:basedOn w:val="DefaultParagraphFont"/>
    <w:rsid w:val="00620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7855">
      <w:bodyDiv w:val="1"/>
      <w:marLeft w:val="0"/>
      <w:marRight w:val="0"/>
      <w:marTop w:val="0"/>
      <w:marBottom w:val="0"/>
      <w:divBdr>
        <w:top w:val="none" w:sz="0" w:space="0" w:color="auto"/>
        <w:left w:val="none" w:sz="0" w:space="0" w:color="auto"/>
        <w:bottom w:val="none" w:sz="0" w:space="0" w:color="auto"/>
        <w:right w:val="none" w:sz="0" w:space="0" w:color="auto"/>
      </w:divBdr>
      <w:divsChild>
        <w:div w:id="1140346996">
          <w:marLeft w:val="0"/>
          <w:marRight w:val="0"/>
          <w:marTop w:val="0"/>
          <w:marBottom w:val="0"/>
          <w:divBdr>
            <w:top w:val="none" w:sz="0" w:space="0" w:color="auto"/>
            <w:left w:val="none" w:sz="0" w:space="0" w:color="auto"/>
            <w:bottom w:val="none" w:sz="0" w:space="0" w:color="auto"/>
            <w:right w:val="none" w:sz="0" w:space="0" w:color="auto"/>
          </w:divBdr>
          <w:divsChild>
            <w:div w:id="889849258">
              <w:marLeft w:val="0"/>
              <w:marRight w:val="0"/>
              <w:marTop w:val="0"/>
              <w:marBottom w:val="0"/>
              <w:divBdr>
                <w:top w:val="none" w:sz="0" w:space="0" w:color="auto"/>
                <w:left w:val="none" w:sz="0" w:space="0" w:color="auto"/>
                <w:bottom w:val="none" w:sz="0" w:space="0" w:color="auto"/>
                <w:right w:val="none" w:sz="0" w:space="0" w:color="auto"/>
              </w:divBdr>
              <w:divsChild>
                <w:div w:id="163008469">
                  <w:marLeft w:val="0"/>
                  <w:marRight w:val="0"/>
                  <w:marTop w:val="0"/>
                  <w:marBottom w:val="0"/>
                  <w:divBdr>
                    <w:top w:val="none" w:sz="0" w:space="0" w:color="auto"/>
                    <w:left w:val="none" w:sz="0" w:space="0" w:color="auto"/>
                    <w:bottom w:val="none" w:sz="0" w:space="0" w:color="auto"/>
                    <w:right w:val="none" w:sz="0" w:space="0" w:color="auto"/>
                  </w:divBdr>
                  <w:divsChild>
                    <w:div w:id="1194346578">
                      <w:marLeft w:val="0"/>
                      <w:marRight w:val="0"/>
                      <w:marTop w:val="0"/>
                      <w:marBottom w:val="0"/>
                      <w:divBdr>
                        <w:top w:val="none" w:sz="0" w:space="0" w:color="auto"/>
                        <w:left w:val="none" w:sz="0" w:space="0" w:color="auto"/>
                        <w:bottom w:val="none" w:sz="0" w:space="0" w:color="auto"/>
                        <w:right w:val="none" w:sz="0" w:space="0" w:color="auto"/>
                      </w:divBdr>
                      <w:divsChild>
                        <w:div w:id="15037306">
                          <w:marLeft w:val="0"/>
                          <w:marRight w:val="0"/>
                          <w:marTop w:val="0"/>
                          <w:marBottom w:val="0"/>
                          <w:divBdr>
                            <w:top w:val="none" w:sz="0" w:space="0" w:color="auto"/>
                            <w:left w:val="none" w:sz="0" w:space="0" w:color="auto"/>
                            <w:bottom w:val="none" w:sz="0" w:space="0" w:color="auto"/>
                            <w:right w:val="none" w:sz="0" w:space="0" w:color="auto"/>
                          </w:divBdr>
                          <w:divsChild>
                            <w:div w:id="1408923219">
                              <w:marLeft w:val="0"/>
                              <w:marRight w:val="0"/>
                              <w:marTop w:val="0"/>
                              <w:marBottom w:val="0"/>
                              <w:divBdr>
                                <w:top w:val="none" w:sz="0" w:space="0" w:color="auto"/>
                                <w:left w:val="none" w:sz="0" w:space="0" w:color="auto"/>
                                <w:bottom w:val="none" w:sz="0" w:space="0" w:color="auto"/>
                                <w:right w:val="none" w:sz="0" w:space="0" w:color="auto"/>
                              </w:divBdr>
                              <w:divsChild>
                                <w:div w:id="1457485851">
                                  <w:marLeft w:val="0"/>
                                  <w:marRight w:val="0"/>
                                  <w:marTop w:val="0"/>
                                  <w:marBottom w:val="0"/>
                                  <w:divBdr>
                                    <w:top w:val="none" w:sz="0" w:space="0" w:color="auto"/>
                                    <w:left w:val="none" w:sz="0" w:space="0" w:color="auto"/>
                                    <w:bottom w:val="none" w:sz="0" w:space="0" w:color="auto"/>
                                    <w:right w:val="none" w:sz="0" w:space="0" w:color="auto"/>
                                  </w:divBdr>
                                  <w:divsChild>
                                    <w:div w:id="1942375405">
                                      <w:marLeft w:val="0"/>
                                      <w:marRight w:val="0"/>
                                      <w:marTop w:val="0"/>
                                      <w:marBottom w:val="0"/>
                                      <w:divBdr>
                                        <w:top w:val="none" w:sz="0" w:space="0" w:color="auto"/>
                                        <w:left w:val="none" w:sz="0" w:space="0" w:color="auto"/>
                                        <w:bottom w:val="none" w:sz="0" w:space="0" w:color="auto"/>
                                        <w:right w:val="none" w:sz="0" w:space="0" w:color="auto"/>
                                      </w:divBdr>
                                      <w:divsChild>
                                        <w:div w:id="14549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746336">
      <w:bodyDiv w:val="1"/>
      <w:marLeft w:val="0"/>
      <w:marRight w:val="0"/>
      <w:marTop w:val="0"/>
      <w:marBottom w:val="0"/>
      <w:divBdr>
        <w:top w:val="none" w:sz="0" w:space="0" w:color="auto"/>
        <w:left w:val="none" w:sz="0" w:space="0" w:color="auto"/>
        <w:bottom w:val="none" w:sz="0" w:space="0" w:color="auto"/>
        <w:right w:val="none" w:sz="0" w:space="0" w:color="auto"/>
      </w:divBdr>
      <w:divsChild>
        <w:div w:id="125240182">
          <w:marLeft w:val="446"/>
          <w:marRight w:val="0"/>
          <w:marTop w:val="0"/>
          <w:marBottom w:val="0"/>
          <w:divBdr>
            <w:top w:val="none" w:sz="0" w:space="0" w:color="auto"/>
            <w:left w:val="none" w:sz="0" w:space="0" w:color="auto"/>
            <w:bottom w:val="none" w:sz="0" w:space="0" w:color="auto"/>
            <w:right w:val="none" w:sz="0" w:space="0" w:color="auto"/>
          </w:divBdr>
        </w:div>
        <w:div w:id="296763735">
          <w:marLeft w:val="446"/>
          <w:marRight w:val="0"/>
          <w:marTop w:val="0"/>
          <w:marBottom w:val="0"/>
          <w:divBdr>
            <w:top w:val="none" w:sz="0" w:space="0" w:color="auto"/>
            <w:left w:val="none" w:sz="0" w:space="0" w:color="auto"/>
            <w:bottom w:val="none" w:sz="0" w:space="0" w:color="auto"/>
            <w:right w:val="none" w:sz="0" w:space="0" w:color="auto"/>
          </w:divBdr>
        </w:div>
        <w:div w:id="1265961958">
          <w:marLeft w:val="446"/>
          <w:marRight w:val="0"/>
          <w:marTop w:val="0"/>
          <w:marBottom w:val="0"/>
          <w:divBdr>
            <w:top w:val="none" w:sz="0" w:space="0" w:color="auto"/>
            <w:left w:val="none" w:sz="0" w:space="0" w:color="auto"/>
            <w:bottom w:val="none" w:sz="0" w:space="0" w:color="auto"/>
            <w:right w:val="none" w:sz="0" w:space="0" w:color="auto"/>
          </w:divBdr>
        </w:div>
        <w:div w:id="1754661537">
          <w:marLeft w:val="446"/>
          <w:marRight w:val="0"/>
          <w:marTop w:val="0"/>
          <w:marBottom w:val="0"/>
          <w:divBdr>
            <w:top w:val="none" w:sz="0" w:space="0" w:color="auto"/>
            <w:left w:val="none" w:sz="0" w:space="0" w:color="auto"/>
            <w:bottom w:val="none" w:sz="0" w:space="0" w:color="auto"/>
            <w:right w:val="none" w:sz="0" w:space="0" w:color="auto"/>
          </w:divBdr>
        </w:div>
      </w:divsChild>
    </w:div>
    <w:div w:id="73086289">
      <w:bodyDiv w:val="1"/>
      <w:marLeft w:val="0"/>
      <w:marRight w:val="0"/>
      <w:marTop w:val="0"/>
      <w:marBottom w:val="0"/>
      <w:divBdr>
        <w:top w:val="none" w:sz="0" w:space="0" w:color="auto"/>
        <w:left w:val="none" w:sz="0" w:space="0" w:color="auto"/>
        <w:bottom w:val="none" w:sz="0" w:space="0" w:color="auto"/>
        <w:right w:val="none" w:sz="0" w:space="0" w:color="auto"/>
      </w:divBdr>
    </w:div>
    <w:div w:id="87509318">
      <w:bodyDiv w:val="1"/>
      <w:marLeft w:val="0"/>
      <w:marRight w:val="0"/>
      <w:marTop w:val="0"/>
      <w:marBottom w:val="0"/>
      <w:divBdr>
        <w:top w:val="none" w:sz="0" w:space="0" w:color="auto"/>
        <w:left w:val="none" w:sz="0" w:space="0" w:color="auto"/>
        <w:bottom w:val="none" w:sz="0" w:space="0" w:color="auto"/>
        <w:right w:val="none" w:sz="0" w:space="0" w:color="auto"/>
      </w:divBdr>
    </w:div>
    <w:div w:id="88085094">
      <w:bodyDiv w:val="1"/>
      <w:marLeft w:val="0"/>
      <w:marRight w:val="0"/>
      <w:marTop w:val="0"/>
      <w:marBottom w:val="0"/>
      <w:divBdr>
        <w:top w:val="none" w:sz="0" w:space="0" w:color="auto"/>
        <w:left w:val="none" w:sz="0" w:space="0" w:color="auto"/>
        <w:bottom w:val="none" w:sz="0" w:space="0" w:color="auto"/>
        <w:right w:val="none" w:sz="0" w:space="0" w:color="auto"/>
      </w:divBdr>
    </w:div>
    <w:div w:id="192546783">
      <w:bodyDiv w:val="1"/>
      <w:marLeft w:val="0"/>
      <w:marRight w:val="0"/>
      <w:marTop w:val="0"/>
      <w:marBottom w:val="0"/>
      <w:divBdr>
        <w:top w:val="none" w:sz="0" w:space="0" w:color="auto"/>
        <w:left w:val="none" w:sz="0" w:space="0" w:color="auto"/>
        <w:bottom w:val="none" w:sz="0" w:space="0" w:color="auto"/>
        <w:right w:val="none" w:sz="0" w:space="0" w:color="auto"/>
      </w:divBdr>
    </w:div>
    <w:div w:id="396054664">
      <w:bodyDiv w:val="1"/>
      <w:marLeft w:val="0"/>
      <w:marRight w:val="0"/>
      <w:marTop w:val="0"/>
      <w:marBottom w:val="0"/>
      <w:divBdr>
        <w:top w:val="none" w:sz="0" w:space="0" w:color="auto"/>
        <w:left w:val="none" w:sz="0" w:space="0" w:color="auto"/>
        <w:bottom w:val="none" w:sz="0" w:space="0" w:color="auto"/>
        <w:right w:val="none" w:sz="0" w:space="0" w:color="auto"/>
      </w:divBdr>
    </w:div>
    <w:div w:id="441608585">
      <w:bodyDiv w:val="1"/>
      <w:marLeft w:val="0"/>
      <w:marRight w:val="0"/>
      <w:marTop w:val="0"/>
      <w:marBottom w:val="0"/>
      <w:divBdr>
        <w:top w:val="none" w:sz="0" w:space="0" w:color="auto"/>
        <w:left w:val="none" w:sz="0" w:space="0" w:color="auto"/>
        <w:bottom w:val="none" w:sz="0" w:space="0" w:color="auto"/>
        <w:right w:val="none" w:sz="0" w:space="0" w:color="auto"/>
      </w:divBdr>
      <w:divsChild>
        <w:div w:id="388460839">
          <w:marLeft w:val="0"/>
          <w:marRight w:val="0"/>
          <w:marTop w:val="0"/>
          <w:marBottom w:val="0"/>
          <w:divBdr>
            <w:top w:val="none" w:sz="0" w:space="0" w:color="auto"/>
            <w:left w:val="none" w:sz="0" w:space="0" w:color="auto"/>
            <w:bottom w:val="none" w:sz="0" w:space="0" w:color="auto"/>
            <w:right w:val="none" w:sz="0" w:space="0" w:color="auto"/>
          </w:divBdr>
          <w:divsChild>
            <w:div w:id="1775175724">
              <w:marLeft w:val="0"/>
              <w:marRight w:val="0"/>
              <w:marTop w:val="0"/>
              <w:marBottom w:val="0"/>
              <w:divBdr>
                <w:top w:val="none" w:sz="0" w:space="0" w:color="auto"/>
                <w:left w:val="none" w:sz="0" w:space="0" w:color="auto"/>
                <w:bottom w:val="none" w:sz="0" w:space="0" w:color="auto"/>
                <w:right w:val="none" w:sz="0" w:space="0" w:color="auto"/>
              </w:divBdr>
              <w:divsChild>
                <w:div w:id="1280795794">
                  <w:marLeft w:val="0"/>
                  <w:marRight w:val="0"/>
                  <w:marTop w:val="0"/>
                  <w:marBottom w:val="0"/>
                  <w:divBdr>
                    <w:top w:val="none" w:sz="0" w:space="0" w:color="auto"/>
                    <w:left w:val="none" w:sz="0" w:space="0" w:color="auto"/>
                    <w:bottom w:val="none" w:sz="0" w:space="0" w:color="auto"/>
                    <w:right w:val="none" w:sz="0" w:space="0" w:color="auto"/>
                  </w:divBdr>
                  <w:divsChild>
                    <w:div w:id="681247226">
                      <w:marLeft w:val="0"/>
                      <w:marRight w:val="0"/>
                      <w:marTop w:val="0"/>
                      <w:marBottom w:val="0"/>
                      <w:divBdr>
                        <w:top w:val="none" w:sz="0" w:space="0" w:color="auto"/>
                        <w:left w:val="none" w:sz="0" w:space="0" w:color="auto"/>
                        <w:bottom w:val="none" w:sz="0" w:space="0" w:color="auto"/>
                        <w:right w:val="none" w:sz="0" w:space="0" w:color="auto"/>
                      </w:divBdr>
                      <w:divsChild>
                        <w:div w:id="283535618">
                          <w:marLeft w:val="0"/>
                          <w:marRight w:val="0"/>
                          <w:marTop w:val="0"/>
                          <w:marBottom w:val="0"/>
                          <w:divBdr>
                            <w:top w:val="none" w:sz="0" w:space="0" w:color="auto"/>
                            <w:left w:val="none" w:sz="0" w:space="0" w:color="auto"/>
                            <w:bottom w:val="none" w:sz="0" w:space="0" w:color="auto"/>
                            <w:right w:val="none" w:sz="0" w:space="0" w:color="auto"/>
                          </w:divBdr>
                          <w:divsChild>
                            <w:div w:id="1728147791">
                              <w:marLeft w:val="0"/>
                              <w:marRight w:val="0"/>
                              <w:marTop w:val="0"/>
                              <w:marBottom w:val="0"/>
                              <w:divBdr>
                                <w:top w:val="none" w:sz="0" w:space="0" w:color="auto"/>
                                <w:left w:val="none" w:sz="0" w:space="0" w:color="auto"/>
                                <w:bottom w:val="none" w:sz="0" w:space="0" w:color="auto"/>
                                <w:right w:val="none" w:sz="0" w:space="0" w:color="auto"/>
                              </w:divBdr>
                              <w:divsChild>
                                <w:div w:id="35592847">
                                  <w:marLeft w:val="0"/>
                                  <w:marRight w:val="0"/>
                                  <w:marTop w:val="0"/>
                                  <w:marBottom w:val="0"/>
                                  <w:divBdr>
                                    <w:top w:val="none" w:sz="0" w:space="0" w:color="auto"/>
                                    <w:left w:val="none" w:sz="0" w:space="0" w:color="auto"/>
                                    <w:bottom w:val="none" w:sz="0" w:space="0" w:color="auto"/>
                                    <w:right w:val="none" w:sz="0" w:space="0" w:color="auto"/>
                                  </w:divBdr>
                                  <w:divsChild>
                                    <w:div w:id="1919441056">
                                      <w:marLeft w:val="0"/>
                                      <w:marRight w:val="0"/>
                                      <w:marTop w:val="0"/>
                                      <w:marBottom w:val="0"/>
                                      <w:divBdr>
                                        <w:top w:val="none" w:sz="0" w:space="0" w:color="auto"/>
                                        <w:left w:val="none" w:sz="0" w:space="0" w:color="auto"/>
                                        <w:bottom w:val="none" w:sz="0" w:space="0" w:color="auto"/>
                                        <w:right w:val="none" w:sz="0" w:space="0" w:color="auto"/>
                                      </w:divBdr>
                                      <w:divsChild>
                                        <w:div w:id="49507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3156795">
      <w:bodyDiv w:val="1"/>
      <w:marLeft w:val="0"/>
      <w:marRight w:val="0"/>
      <w:marTop w:val="0"/>
      <w:marBottom w:val="0"/>
      <w:divBdr>
        <w:top w:val="none" w:sz="0" w:space="0" w:color="auto"/>
        <w:left w:val="none" w:sz="0" w:space="0" w:color="auto"/>
        <w:bottom w:val="none" w:sz="0" w:space="0" w:color="auto"/>
        <w:right w:val="none" w:sz="0" w:space="0" w:color="auto"/>
      </w:divBdr>
    </w:div>
    <w:div w:id="453719732">
      <w:bodyDiv w:val="1"/>
      <w:marLeft w:val="0"/>
      <w:marRight w:val="0"/>
      <w:marTop w:val="0"/>
      <w:marBottom w:val="0"/>
      <w:divBdr>
        <w:top w:val="none" w:sz="0" w:space="0" w:color="auto"/>
        <w:left w:val="none" w:sz="0" w:space="0" w:color="auto"/>
        <w:bottom w:val="none" w:sz="0" w:space="0" w:color="auto"/>
        <w:right w:val="none" w:sz="0" w:space="0" w:color="auto"/>
      </w:divBdr>
    </w:div>
    <w:div w:id="635837399">
      <w:bodyDiv w:val="1"/>
      <w:marLeft w:val="0"/>
      <w:marRight w:val="0"/>
      <w:marTop w:val="0"/>
      <w:marBottom w:val="0"/>
      <w:divBdr>
        <w:top w:val="none" w:sz="0" w:space="0" w:color="auto"/>
        <w:left w:val="none" w:sz="0" w:space="0" w:color="auto"/>
        <w:bottom w:val="none" w:sz="0" w:space="0" w:color="auto"/>
        <w:right w:val="none" w:sz="0" w:space="0" w:color="auto"/>
      </w:divBdr>
    </w:div>
    <w:div w:id="666639479">
      <w:bodyDiv w:val="1"/>
      <w:marLeft w:val="0"/>
      <w:marRight w:val="0"/>
      <w:marTop w:val="0"/>
      <w:marBottom w:val="0"/>
      <w:divBdr>
        <w:top w:val="none" w:sz="0" w:space="0" w:color="auto"/>
        <w:left w:val="none" w:sz="0" w:space="0" w:color="auto"/>
        <w:bottom w:val="none" w:sz="0" w:space="0" w:color="auto"/>
        <w:right w:val="none" w:sz="0" w:space="0" w:color="auto"/>
      </w:divBdr>
    </w:div>
    <w:div w:id="761335425">
      <w:bodyDiv w:val="1"/>
      <w:marLeft w:val="0"/>
      <w:marRight w:val="0"/>
      <w:marTop w:val="0"/>
      <w:marBottom w:val="0"/>
      <w:divBdr>
        <w:top w:val="none" w:sz="0" w:space="0" w:color="auto"/>
        <w:left w:val="none" w:sz="0" w:space="0" w:color="auto"/>
        <w:bottom w:val="none" w:sz="0" w:space="0" w:color="auto"/>
        <w:right w:val="none" w:sz="0" w:space="0" w:color="auto"/>
      </w:divBdr>
    </w:div>
    <w:div w:id="812647757">
      <w:bodyDiv w:val="1"/>
      <w:marLeft w:val="0"/>
      <w:marRight w:val="0"/>
      <w:marTop w:val="0"/>
      <w:marBottom w:val="0"/>
      <w:divBdr>
        <w:top w:val="none" w:sz="0" w:space="0" w:color="auto"/>
        <w:left w:val="none" w:sz="0" w:space="0" w:color="auto"/>
        <w:bottom w:val="none" w:sz="0" w:space="0" w:color="auto"/>
        <w:right w:val="none" w:sz="0" w:space="0" w:color="auto"/>
      </w:divBdr>
    </w:div>
    <w:div w:id="823397589">
      <w:bodyDiv w:val="1"/>
      <w:marLeft w:val="0"/>
      <w:marRight w:val="0"/>
      <w:marTop w:val="0"/>
      <w:marBottom w:val="0"/>
      <w:divBdr>
        <w:top w:val="none" w:sz="0" w:space="0" w:color="auto"/>
        <w:left w:val="none" w:sz="0" w:space="0" w:color="auto"/>
        <w:bottom w:val="none" w:sz="0" w:space="0" w:color="auto"/>
        <w:right w:val="none" w:sz="0" w:space="0" w:color="auto"/>
      </w:divBdr>
    </w:div>
    <w:div w:id="1000817279">
      <w:bodyDiv w:val="1"/>
      <w:marLeft w:val="0"/>
      <w:marRight w:val="0"/>
      <w:marTop w:val="0"/>
      <w:marBottom w:val="0"/>
      <w:divBdr>
        <w:top w:val="none" w:sz="0" w:space="0" w:color="auto"/>
        <w:left w:val="none" w:sz="0" w:space="0" w:color="auto"/>
        <w:bottom w:val="none" w:sz="0" w:space="0" w:color="auto"/>
        <w:right w:val="none" w:sz="0" w:space="0" w:color="auto"/>
      </w:divBdr>
    </w:div>
    <w:div w:id="1015418637">
      <w:bodyDiv w:val="1"/>
      <w:marLeft w:val="0"/>
      <w:marRight w:val="0"/>
      <w:marTop w:val="0"/>
      <w:marBottom w:val="0"/>
      <w:divBdr>
        <w:top w:val="none" w:sz="0" w:space="0" w:color="auto"/>
        <w:left w:val="none" w:sz="0" w:space="0" w:color="auto"/>
        <w:bottom w:val="none" w:sz="0" w:space="0" w:color="auto"/>
        <w:right w:val="none" w:sz="0" w:space="0" w:color="auto"/>
      </w:divBdr>
    </w:div>
    <w:div w:id="1023484002">
      <w:bodyDiv w:val="1"/>
      <w:marLeft w:val="0"/>
      <w:marRight w:val="0"/>
      <w:marTop w:val="0"/>
      <w:marBottom w:val="0"/>
      <w:divBdr>
        <w:top w:val="none" w:sz="0" w:space="0" w:color="auto"/>
        <w:left w:val="none" w:sz="0" w:space="0" w:color="auto"/>
        <w:bottom w:val="none" w:sz="0" w:space="0" w:color="auto"/>
        <w:right w:val="none" w:sz="0" w:space="0" w:color="auto"/>
      </w:divBdr>
    </w:div>
    <w:div w:id="1033920994">
      <w:bodyDiv w:val="1"/>
      <w:marLeft w:val="0"/>
      <w:marRight w:val="0"/>
      <w:marTop w:val="0"/>
      <w:marBottom w:val="0"/>
      <w:divBdr>
        <w:top w:val="none" w:sz="0" w:space="0" w:color="auto"/>
        <w:left w:val="none" w:sz="0" w:space="0" w:color="auto"/>
        <w:bottom w:val="none" w:sz="0" w:space="0" w:color="auto"/>
        <w:right w:val="none" w:sz="0" w:space="0" w:color="auto"/>
      </w:divBdr>
    </w:div>
    <w:div w:id="1101072472">
      <w:bodyDiv w:val="1"/>
      <w:marLeft w:val="0"/>
      <w:marRight w:val="0"/>
      <w:marTop w:val="0"/>
      <w:marBottom w:val="0"/>
      <w:divBdr>
        <w:top w:val="none" w:sz="0" w:space="0" w:color="auto"/>
        <w:left w:val="none" w:sz="0" w:space="0" w:color="auto"/>
        <w:bottom w:val="none" w:sz="0" w:space="0" w:color="auto"/>
        <w:right w:val="none" w:sz="0" w:space="0" w:color="auto"/>
      </w:divBdr>
    </w:div>
    <w:div w:id="1118839000">
      <w:bodyDiv w:val="1"/>
      <w:marLeft w:val="0"/>
      <w:marRight w:val="0"/>
      <w:marTop w:val="0"/>
      <w:marBottom w:val="0"/>
      <w:divBdr>
        <w:top w:val="none" w:sz="0" w:space="0" w:color="auto"/>
        <w:left w:val="none" w:sz="0" w:space="0" w:color="auto"/>
        <w:bottom w:val="none" w:sz="0" w:space="0" w:color="auto"/>
        <w:right w:val="none" w:sz="0" w:space="0" w:color="auto"/>
      </w:divBdr>
    </w:div>
    <w:div w:id="1270892128">
      <w:bodyDiv w:val="1"/>
      <w:marLeft w:val="0"/>
      <w:marRight w:val="0"/>
      <w:marTop w:val="0"/>
      <w:marBottom w:val="0"/>
      <w:divBdr>
        <w:top w:val="none" w:sz="0" w:space="0" w:color="auto"/>
        <w:left w:val="none" w:sz="0" w:space="0" w:color="auto"/>
        <w:bottom w:val="none" w:sz="0" w:space="0" w:color="auto"/>
        <w:right w:val="none" w:sz="0" w:space="0" w:color="auto"/>
      </w:divBdr>
      <w:divsChild>
        <w:div w:id="672612415">
          <w:marLeft w:val="0"/>
          <w:marRight w:val="0"/>
          <w:marTop w:val="0"/>
          <w:marBottom w:val="0"/>
          <w:divBdr>
            <w:top w:val="none" w:sz="0" w:space="0" w:color="auto"/>
            <w:left w:val="none" w:sz="0" w:space="0" w:color="auto"/>
            <w:bottom w:val="none" w:sz="0" w:space="0" w:color="auto"/>
            <w:right w:val="none" w:sz="0" w:space="0" w:color="auto"/>
          </w:divBdr>
          <w:divsChild>
            <w:div w:id="414597986">
              <w:marLeft w:val="0"/>
              <w:marRight w:val="0"/>
              <w:marTop w:val="0"/>
              <w:marBottom w:val="0"/>
              <w:divBdr>
                <w:top w:val="none" w:sz="0" w:space="0" w:color="auto"/>
                <w:left w:val="none" w:sz="0" w:space="0" w:color="auto"/>
                <w:bottom w:val="none" w:sz="0" w:space="0" w:color="auto"/>
                <w:right w:val="none" w:sz="0" w:space="0" w:color="auto"/>
              </w:divBdr>
              <w:divsChild>
                <w:div w:id="926114083">
                  <w:marLeft w:val="0"/>
                  <w:marRight w:val="0"/>
                  <w:marTop w:val="0"/>
                  <w:marBottom w:val="0"/>
                  <w:divBdr>
                    <w:top w:val="none" w:sz="0" w:space="0" w:color="auto"/>
                    <w:left w:val="none" w:sz="0" w:space="0" w:color="auto"/>
                    <w:bottom w:val="none" w:sz="0" w:space="0" w:color="auto"/>
                    <w:right w:val="none" w:sz="0" w:space="0" w:color="auto"/>
                  </w:divBdr>
                  <w:divsChild>
                    <w:div w:id="994531769">
                      <w:marLeft w:val="0"/>
                      <w:marRight w:val="0"/>
                      <w:marTop w:val="0"/>
                      <w:marBottom w:val="0"/>
                      <w:divBdr>
                        <w:top w:val="none" w:sz="0" w:space="0" w:color="auto"/>
                        <w:left w:val="none" w:sz="0" w:space="0" w:color="auto"/>
                        <w:bottom w:val="none" w:sz="0" w:space="0" w:color="auto"/>
                        <w:right w:val="none" w:sz="0" w:space="0" w:color="auto"/>
                      </w:divBdr>
                      <w:divsChild>
                        <w:div w:id="1300376093">
                          <w:marLeft w:val="0"/>
                          <w:marRight w:val="0"/>
                          <w:marTop w:val="0"/>
                          <w:marBottom w:val="0"/>
                          <w:divBdr>
                            <w:top w:val="none" w:sz="0" w:space="0" w:color="auto"/>
                            <w:left w:val="none" w:sz="0" w:space="0" w:color="auto"/>
                            <w:bottom w:val="none" w:sz="0" w:space="0" w:color="auto"/>
                            <w:right w:val="none" w:sz="0" w:space="0" w:color="auto"/>
                          </w:divBdr>
                          <w:divsChild>
                            <w:div w:id="283729318">
                              <w:marLeft w:val="0"/>
                              <w:marRight w:val="0"/>
                              <w:marTop w:val="0"/>
                              <w:marBottom w:val="0"/>
                              <w:divBdr>
                                <w:top w:val="none" w:sz="0" w:space="0" w:color="auto"/>
                                <w:left w:val="none" w:sz="0" w:space="0" w:color="auto"/>
                                <w:bottom w:val="none" w:sz="0" w:space="0" w:color="auto"/>
                                <w:right w:val="none" w:sz="0" w:space="0" w:color="auto"/>
                              </w:divBdr>
                              <w:divsChild>
                                <w:div w:id="1957174434">
                                  <w:marLeft w:val="0"/>
                                  <w:marRight w:val="0"/>
                                  <w:marTop w:val="0"/>
                                  <w:marBottom w:val="0"/>
                                  <w:divBdr>
                                    <w:top w:val="none" w:sz="0" w:space="0" w:color="auto"/>
                                    <w:left w:val="none" w:sz="0" w:space="0" w:color="auto"/>
                                    <w:bottom w:val="none" w:sz="0" w:space="0" w:color="auto"/>
                                    <w:right w:val="none" w:sz="0" w:space="0" w:color="auto"/>
                                  </w:divBdr>
                                  <w:divsChild>
                                    <w:div w:id="1976182529">
                                      <w:marLeft w:val="0"/>
                                      <w:marRight w:val="0"/>
                                      <w:marTop w:val="0"/>
                                      <w:marBottom w:val="0"/>
                                      <w:divBdr>
                                        <w:top w:val="none" w:sz="0" w:space="0" w:color="auto"/>
                                        <w:left w:val="none" w:sz="0" w:space="0" w:color="auto"/>
                                        <w:bottom w:val="none" w:sz="0" w:space="0" w:color="auto"/>
                                        <w:right w:val="none" w:sz="0" w:space="0" w:color="auto"/>
                                      </w:divBdr>
                                      <w:divsChild>
                                        <w:div w:id="16441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2046275">
      <w:bodyDiv w:val="1"/>
      <w:marLeft w:val="0"/>
      <w:marRight w:val="0"/>
      <w:marTop w:val="0"/>
      <w:marBottom w:val="0"/>
      <w:divBdr>
        <w:top w:val="none" w:sz="0" w:space="0" w:color="auto"/>
        <w:left w:val="none" w:sz="0" w:space="0" w:color="auto"/>
        <w:bottom w:val="none" w:sz="0" w:space="0" w:color="auto"/>
        <w:right w:val="none" w:sz="0" w:space="0" w:color="auto"/>
      </w:divBdr>
    </w:div>
    <w:div w:id="1443308044">
      <w:bodyDiv w:val="1"/>
      <w:marLeft w:val="0"/>
      <w:marRight w:val="0"/>
      <w:marTop w:val="0"/>
      <w:marBottom w:val="0"/>
      <w:divBdr>
        <w:top w:val="none" w:sz="0" w:space="0" w:color="auto"/>
        <w:left w:val="none" w:sz="0" w:space="0" w:color="auto"/>
        <w:bottom w:val="none" w:sz="0" w:space="0" w:color="auto"/>
        <w:right w:val="none" w:sz="0" w:space="0" w:color="auto"/>
      </w:divBdr>
    </w:div>
    <w:div w:id="1474641660">
      <w:bodyDiv w:val="1"/>
      <w:marLeft w:val="0"/>
      <w:marRight w:val="0"/>
      <w:marTop w:val="0"/>
      <w:marBottom w:val="0"/>
      <w:divBdr>
        <w:top w:val="none" w:sz="0" w:space="0" w:color="auto"/>
        <w:left w:val="none" w:sz="0" w:space="0" w:color="auto"/>
        <w:bottom w:val="none" w:sz="0" w:space="0" w:color="auto"/>
        <w:right w:val="none" w:sz="0" w:space="0" w:color="auto"/>
      </w:divBdr>
    </w:div>
    <w:div w:id="1489135053">
      <w:bodyDiv w:val="1"/>
      <w:marLeft w:val="0"/>
      <w:marRight w:val="0"/>
      <w:marTop w:val="0"/>
      <w:marBottom w:val="0"/>
      <w:divBdr>
        <w:top w:val="none" w:sz="0" w:space="0" w:color="auto"/>
        <w:left w:val="none" w:sz="0" w:space="0" w:color="auto"/>
        <w:bottom w:val="none" w:sz="0" w:space="0" w:color="auto"/>
        <w:right w:val="none" w:sz="0" w:space="0" w:color="auto"/>
      </w:divBdr>
    </w:div>
    <w:div w:id="1495603062">
      <w:bodyDiv w:val="1"/>
      <w:marLeft w:val="0"/>
      <w:marRight w:val="0"/>
      <w:marTop w:val="0"/>
      <w:marBottom w:val="0"/>
      <w:divBdr>
        <w:top w:val="none" w:sz="0" w:space="0" w:color="auto"/>
        <w:left w:val="none" w:sz="0" w:space="0" w:color="auto"/>
        <w:bottom w:val="none" w:sz="0" w:space="0" w:color="auto"/>
        <w:right w:val="none" w:sz="0" w:space="0" w:color="auto"/>
      </w:divBdr>
    </w:div>
    <w:div w:id="1525442526">
      <w:bodyDiv w:val="1"/>
      <w:marLeft w:val="0"/>
      <w:marRight w:val="0"/>
      <w:marTop w:val="0"/>
      <w:marBottom w:val="0"/>
      <w:divBdr>
        <w:top w:val="none" w:sz="0" w:space="0" w:color="auto"/>
        <w:left w:val="none" w:sz="0" w:space="0" w:color="auto"/>
        <w:bottom w:val="none" w:sz="0" w:space="0" w:color="auto"/>
        <w:right w:val="none" w:sz="0" w:space="0" w:color="auto"/>
      </w:divBdr>
    </w:div>
    <w:div w:id="1613707760">
      <w:bodyDiv w:val="1"/>
      <w:marLeft w:val="0"/>
      <w:marRight w:val="0"/>
      <w:marTop w:val="0"/>
      <w:marBottom w:val="0"/>
      <w:divBdr>
        <w:top w:val="none" w:sz="0" w:space="0" w:color="auto"/>
        <w:left w:val="none" w:sz="0" w:space="0" w:color="auto"/>
        <w:bottom w:val="none" w:sz="0" w:space="0" w:color="auto"/>
        <w:right w:val="none" w:sz="0" w:space="0" w:color="auto"/>
      </w:divBdr>
    </w:div>
    <w:div w:id="1652825714">
      <w:bodyDiv w:val="1"/>
      <w:marLeft w:val="0"/>
      <w:marRight w:val="0"/>
      <w:marTop w:val="0"/>
      <w:marBottom w:val="0"/>
      <w:divBdr>
        <w:top w:val="none" w:sz="0" w:space="0" w:color="auto"/>
        <w:left w:val="none" w:sz="0" w:space="0" w:color="auto"/>
        <w:bottom w:val="none" w:sz="0" w:space="0" w:color="auto"/>
        <w:right w:val="none" w:sz="0" w:space="0" w:color="auto"/>
      </w:divBdr>
    </w:div>
    <w:div w:id="1759331408">
      <w:bodyDiv w:val="1"/>
      <w:marLeft w:val="0"/>
      <w:marRight w:val="0"/>
      <w:marTop w:val="0"/>
      <w:marBottom w:val="0"/>
      <w:divBdr>
        <w:top w:val="none" w:sz="0" w:space="0" w:color="auto"/>
        <w:left w:val="none" w:sz="0" w:space="0" w:color="auto"/>
        <w:bottom w:val="none" w:sz="0" w:space="0" w:color="auto"/>
        <w:right w:val="none" w:sz="0" w:space="0" w:color="auto"/>
      </w:divBdr>
    </w:div>
    <w:div w:id="1766076798">
      <w:bodyDiv w:val="1"/>
      <w:marLeft w:val="0"/>
      <w:marRight w:val="0"/>
      <w:marTop w:val="0"/>
      <w:marBottom w:val="0"/>
      <w:divBdr>
        <w:top w:val="none" w:sz="0" w:space="0" w:color="auto"/>
        <w:left w:val="none" w:sz="0" w:space="0" w:color="auto"/>
        <w:bottom w:val="none" w:sz="0" w:space="0" w:color="auto"/>
        <w:right w:val="none" w:sz="0" w:space="0" w:color="auto"/>
      </w:divBdr>
    </w:div>
    <w:div w:id="1792245686">
      <w:bodyDiv w:val="1"/>
      <w:marLeft w:val="0"/>
      <w:marRight w:val="0"/>
      <w:marTop w:val="0"/>
      <w:marBottom w:val="0"/>
      <w:divBdr>
        <w:top w:val="none" w:sz="0" w:space="0" w:color="auto"/>
        <w:left w:val="none" w:sz="0" w:space="0" w:color="auto"/>
        <w:bottom w:val="none" w:sz="0" w:space="0" w:color="auto"/>
        <w:right w:val="none" w:sz="0" w:space="0" w:color="auto"/>
      </w:divBdr>
    </w:div>
    <w:div w:id="1809475702">
      <w:bodyDiv w:val="1"/>
      <w:marLeft w:val="0"/>
      <w:marRight w:val="0"/>
      <w:marTop w:val="0"/>
      <w:marBottom w:val="0"/>
      <w:divBdr>
        <w:top w:val="none" w:sz="0" w:space="0" w:color="auto"/>
        <w:left w:val="none" w:sz="0" w:space="0" w:color="auto"/>
        <w:bottom w:val="none" w:sz="0" w:space="0" w:color="auto"/>
        <w:right w:val="none" w:sz="0" w:space="0" w:color="auto"/>
      </w:divBdr>
    </w:div>
    <w:div w:id="1873228866">
      <w:bodyDiv w:val="1"/>
      <w:marLeft w:val="0"/>
      <w:marRight w:val="0"/>
      <w:marTop w:val="0"/>
      <w:marBottom w:val="0"/>
      <w:divBdr>
        <w:top w:val="none" w:sz="0" w:space="0" w:color="auto"/>
        <w:left w:val="none" w:sz="0" w:space="0" w:color="auto"/>
        <w:bottom w:val="none" w:sz="0" w:space="0" w:color="auto"/>
        <w:right w:val="none" w:sz="0" w:space="0" w:color="auto"/>
      </w:divBdr>
    </w:div>
    <w:div w:id="1898199618">
      <w:bodyDiv w:val="1"/>
      <w:marLeft w:val="0"/>
      <w:marRight w:val="0"/>
      <w:marTop w:val="0"/>
      <w:marBottom w:val="0"/>
      <w:divBdr>
        <w:top w:val="none" w:sz="0" w:space="0" w:color="auto"/>
        <w:left w:val="none" w:sz="0" w:space="0" w:color="auto"/>
        <w:bottom w:val="none" w:sz="0" w:space="0" w:color="auto"/>
        <w:right w:val="none" w:sz="0" w:space="0" w:color="auto"/>
      </w:divBdr>
    </w:div>
    <w:div w:id="1901867130">
      <w:bodyDiv w:val="1"/>
      <w:marLeft w:val="0"/>
      <w:marRight w:val="0"/>
      <w:marTop w:val="0"/>
      <w:marBottom w:val="0"/>
      <w:divBdr>
        <w:top w:val="none" w:sz="0" w:space="0" w:color="auto"/>
        <w:left w:val="none" w:sz="0" w:space="0" w:color="auto"/>
        <w:bottom w:val="none" w:sz="0" w:space="0" w:color="auto"/>
        <w:right w:val="none" w:sz="0" w:space="0" w:color="auto"/>
      </w:divBdr>
    </w:div>
    <w:div w:id="1928341294">
      <w:bodyDiv w:val="1"/>
      <w:marLeft w:val="0"/>
      <w:marRight w:val="0"/>
      <w:marTop w:val="0"/>
      <w:marBottom w:val="0"/>
      <w:divBdr>
        <w:top w:val="none" w:sz="0" w:space="0" w:color="auto"/>
        <w:left w:val="none" w:sz="0" w:space="0" w:color="auto"/>
        <w:bottom w:val="none" w:sz="0" w:space="0" w:color="auto"/>
        <w:right w:val="none" w:sz="0" w:space="0" w:color="auto"/>
      </w:divBdr>
    </w:div>
    <w:div w:id="2059813752">
      <w:bodyDiv w:val="1"/>
      <w:marLeft w:val="0"/>
      <w:marRight w:val="0"/>
      <w:marTop w:val="0"/>
      <w:marBottom w:val="0"/>
      <w:divBdr>
        <w:top w:val="none" w:sz="0" w:space="0" w:color="auto"/>
        <w:left w:val="none" w:sz="0" w:space="0" w:color="auto"/>
        <w:bottom w:val="none" w:sz="0" w:space="0" w:color="auto"/>
        <w:right w:val="none" w:sz="0" w:space="0" w:color="auto"/>
      </w:divBdr>
    </w:div>
    <w:div w:id="209219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yperlink" Target="https://oic-prod-nr5lr39yailj-bo.integration.ocp.oraclecloud.com/ic/home/?root=integrations&amp;oj_Router=1N4IgTg9hAuIFygGYEsA20CmYDKHrWQDsBzAZ3lCM2LAEMCJDyERSIxoB5ABwaYoC+AGhAp0WHn2YBtALojSGWmADGACwCShbgFdYLRcvUAhAJ4A1Wqh0Z4IADIwABCGEhaKvncOq1AWjFMMD82DhARNSUAEyxsdiDJZEZmYAE0tKA" TargetMode="External"/><Relationship Id="rId3" Type="http://schemas.openxmlformats.org/officeDocument/2006/relationships/customXml" Target="../customXml/item3.xml"/><Relationship Id="rId21" Type="http://schemas.openxmlformats.org/officeDocument/2006/relationships/footer" Target="footer5.xm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package" Target="embeddings/Microsoft_Excel_Worksheet.xlsx"/><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3.emf"/><Relationship Id="rId28" Type="http://schemas.openxmlformats.org/officeDocument/2006/relationships/oleObject" Target="embeddings/oleObject1.bin"/><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2.png"/><Relationship Id="rId27" Type="http://schemas.openxmlformats.org/officeDocument/2006/relationships/image" Target="media/image5.emf"/><Relationship Id="rId30" Type="http://schemas.openxmlformats.org/officeDocument/2006/relationships/package" Target="embeddings/Microsoft_Excel_Macro-Enabled_Worksheet.xlsm"/><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1AE8496B1DC7043B3DDA308CC514077" ma:contentTypeVersion="21" ma:contentTypeDescription="Create a new document." ma:contentTypeScope="" ma:versionID="9a21d7a129951f460591c443fc704f8a">
  <xsd:schema xmlns:xsd="http://www.w3.org/2001/XMLSchema" xmlns:xs="http://www.w3.org/2001/XMLSchema" xmlns:p="http://schemas.microsoft.com/office/2006/metadata/properties" xmlns:ns2="92784b13-03da-4b38-b5f9-1c68b2407d1a" xmlns:ns3="3ca2cb36-1480-459b-b712-af1821d8d7a6" targetNamespace="http://schemas.microsoft.com/office/2006/metadata/properties" ma:root="true" ma:fieldsID="a176c03997113bee6198346a5e0e4f45" ns2:_="" ns3:_="">
    <xsd:import namespace="92784b13-03da-4b38-b5f9-1c68b2407d1a"/>
    <xsd:import namespace="3ca2cb36-1480-459b-b712-af1821d8d7a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Numbers" minOccurs="0"/>
                <xsd:element ref="ns3:Information"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784b13-03da-4b38-b5f9-1c68b2407d1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2c05194e-a44c-463a-8e77-f7bb2cb8cb5e}" ma:internalName="TaxCatchAll" ma:showField="CatchAllData" ma:web="92784b13-03da-4b38-b5f9-1c68b2407d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ca2cb36-1480-459b-b712-af1821d8d7a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Numbers" ma:index="18" nillable="true" ma:displayName="Numbers" ma:format="Dropdown" ma:internalName="Numbers" ma:percentage="FALSE">
      <xsd:simpleType>
        <xsd:restriction base="dms:Number"/>
      </xsd:simpleType>
    </xsd:element>
    <xsd:element name="Information" ma:index="19" nillable="true" ma:displayName="Information" ma:list="{3ca2cb36-1480-459b-b712-af1821d8d7a6}" ma:internalName="Information" ma:showField="Title">
      <xsd:simpleType>
        <xsd:restriction base="dms:Lookup"/>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2df9a057-ea45-4e4f-9e68-55eb485db1b9" ma:termSetId="09814cd3-568e-fe90-9814-8d621ff8fb84" ma:anchorId="fba54fb3-c3e1-fe81-a776-ca4b69148c4d" ma:open="true" ma:isKeyword="false">
      <xsd:complexType>
        <xsd:sequence>
          <xsd:element ref="pc:Terms" minOccurs="0" maxOccurs="1"/>
        </xsd:sequence>
      </xsd:complex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element name="MediaServiceBillingMetadata" ma:index="28"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nformation xmlns="3ca2cb36-1480-459b-b712-af1821d8d7a6" xsi:nil="true"/>
    <lcf76f155ced4ddcb4097134ff3c332f xmlns="3ca2cb36-1480-459b-b712-af1821d8d7a6">
      <Terms xmlns="http://schemas.microsoft.com/office/infopath/2007/PartnerControls"/>
    </lcf76f155ced4ddcb4097134ff3c332f>
    <TaxCatchAll xmlns="92784b13-03da-4b38-b5f9-1c68b2407d1a" xsi:nil="true"/>
    <Numbers xmlns="3ca2cb36-1480-459b-b712-af1821d8d7a6"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F78F20D-D4A1-47F3-8D76-DFA6F620C1D9}">
  <ds:schemaRefs>
    <ds:schemaRef ds:uri="http://schemas.openxmlformats.org/officeDocument/2006/bibliography"/>
  </ds:schemaRefs>
</ds:datastoreItem>
</file>

<file path=customXml/itemProps2.xml><?xml version="1.0" encoding="utf-8"?>
<ds:datastoreItem xmlns:ds="http://schemas.openxmlformats.org/officeDocument/2006/customXml" ds:itemID="{11FC944F-8109-4457-91D1-B44676D2ABBC}"/>
</file>

<file path=customXml/itemProps3.xml><?xml version="1.0" encoding="utf-8"?>
<ds:datastoreItem xmlns:ds="http://schemas.openxmlformats.org/officeDocument/2006/customXml" ds:itemID="{019328FF-736C-4935-B4DC-B7E041D74639}">
  <ds:schemaRefs>
    <ds:schemaRef ds:uri="http://schemas.microsoft.com/office/2006/metadata/properties"/>
    <ds:schemaRef ds:uri="http://schemas.microsoft.com/office/infopath/2007/PartnerControls"/>
    <ds:schemaRef ds:uri="3ca2cb36-1480-459b-b712-af1821d8d7a6"/>
    <ds:schemaRef ds:uri="92784b13-03da-4b38-b5f9-1c68b2407d1a"/>
  </ds:schemaRefs>
</ds:datastoreItem>
</file>

<file path=customXml/itemProps4.xml><?xml version="1.0" encoding="utf-8"?>
<ds:datastoreItem xmlns:ds="http://schemas.openxmlformats.org/officeDocument/2006/customXml" ds:itemID="{607B1AA4-0379-48F9-ACF8-2449844E2FA1}">
  <ds:schemaRefs>
    <ds:schemaRef ds:uri="http://schemas.microsoft.com/sharepoint/v3/contenttype/forms"/>
  </ds:schemaRefs>
</ds:datastoreItem>
</file>

<file path=customXml/itemProps5.xml><?xml version="1.0" encoding="utf-8"?>
<ds:datastoreItem xmlns:ds="http://schemas.openxmlformats.org/officeDocument/2006/customXml" ds:itemID="{50B0E67D-C852-441C-898A-73C923BEF22F}"/>
</file>

<file path=docProps/app.xml><?xml version="1.0" encoding="utf-8"?>
<Properties xmlns="http://schemas.openxmlformats.org/officeDocument/2006/extended-properties" xmlns:vt="http://schemas.openxmlformats.org/officeDocument/2006/docPropsVTypes">
  <Template>Normal.dotm</Template>
  <TotalTime>7607</TotalTime>
  <Pages>20</Pages>
  <Words>3317</Words>
  <Characters>18907</Characters>
  <Application>Microsoft Office Word</Application>
  <DocSecurity>0</DocSecurity>
  <Lines>157</Lines>
  <Paragraphs>44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AN.100 Analysis Specification</vt:lpstr>
      <vt:lpstr>AN.100 Analysis Specification</vt:lpstr>
    </vt:vector>
  </TitlesOfParts>
  <Company>Oracle Corporation</Company>
  <LinksUpToDate>false</LinksUpToDate>
  <CharactersWithSpaces>22180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AN.100 Analysis Specification</dc:title>
  <dc:subject/>
  <dc:creator>Oracle Methods</dc:creator>
  <cp:keywords>OUM</cp:keywords>
  <dc:description/>
  <cp:lastModifiedBy>Nidhi Siotia (IN)</cp:lastModifiedBy>
  <cp:revision>55</cp:revision>
  <dcterms:created xsi:type="dcterms:W3CDTF">2022-05-08T09:52:00Z</dcterms:created>
  <dcterms:modified xsi:type="dcterms:W3CDTF">2023-06-19T09:58:00Z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0x010100D1AE8496B1DC7043B3DDA308CC514077</vt:lpwstr>
  </property>
  <property fmtid="{D5CDD505-2E9C-101B-9397-08002B2CF9AE}" pid="3" name="MediaServiceImageTags">
    <vt:lpwstr/>
  </property>
  <property fmtid="{D5CDD505-2E9C-101B-9397-08002B2CF9AE}" pid="4" name="Order">
    <vt:r8>9700</vt:r8>
  </property>
</Properties>
</file>